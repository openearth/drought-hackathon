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9753B" w14:textId="77777777" w:rsidR="0027265C" w:rsidRDefault="00B114B7" w:rsidP="00B114B7">
      <w:pPr>
        <w:pStyle w:val="TOCHeading"/>
        <w:rPr>
          <w:b/>
          <w:color w:val="000000" w:themeColor="text1"/>
          <w:u w:val="none"/>
        </w:rPr>
      </w:pPr>
      <w:r w:rsidRPr="00B114B7">
        <w:rPr>
          <w:b/>
          <w:color w:val="000000" w:themeColor="text1"/>
          <w:u w:val="none"/>
        </w:rPr>
        <w:t>Drought Hackathon</w:t>
      </w:r>
      <w:r>
        <w:rPr>
          <w:b/>
          <w:color w:val="000000" w:themeColor="text1"/>
          <w:u w:val="none"/>
        </w:rPr>
        <w:tab/>
        <w:t>-</w:t>
      </w:r>
      <w:r>
        <w:rPr>
          <w:b/>
          <w:color w:val="000000" w:themeColor="text1"/>
          <w:u w:val="none"/>
        </w:rPr>
        <w:tab/>
      </w:r>
      <w:r w:rsidRPr="00B114B7">
        <w:rPr>
          <w:b/>
          <w:color w:val="000000" w:themeColor="text1"/>
          <w:u w:val="none"/>
        </w:rPr>
        <w:t>Indices</w:t>
      </w:r>
    </w:p>
    <w:p w14:paraId="03833679" w14:textId="77777777" w:rsidR="00B114B7" w:rsidRPr="00B114B7" w:rsidRDefault="00B114B7" w:rsidP="00B114B7">
      <w:pPr>
        <w:rPr>
          <w:color w:val="000000" w:themeColor="text1"/>
          <w:lang w:val="en-US"/>
        </w:rPr>
      </w:pPr>
    </w:p>
    <w:bookmarkStart w:id="1" w:name="_Toc54897752"/>
    <w:bookmarkStart w:id="2" w:name="_Toc54900144"/>
    <w:p w14:paraId="4766BB82" w14:textId="23FE4127" w:rsidR="009A5ADD" w:rsidRDefault="00D9542A">
      <w:pPr>
        <w:pStyle w:val="TOC1"/>
        <w:tabs>
          <w:tab w:val="right" w:leader="dot" w:pos="9016"/>
        </w:tabs>
        <w:rPr>
          <w:ins w:id="3" w:author="Jonas Götte" w:date="2020-11-04T09:14:00Z"/>
          <w:rFonts w:eastAsiaTheme="minorEastAsia"/>
          <w:noProof/>
          <w:lang w:eastAsia="nl-NL"/>
        </w:rPr>
      </w:pPr>
      <w:ins w:id="4" w:author="Jonas Götte" w:date="2020-11-04T09:09:00Z">
        <w:r>
          <w:rPr>
            <w:lang w:val="en-US"/>
          </w:rPr>
          <w:fldChar w:fldCharType="begin"/>
        </w:r>
        <w:r>
          <w:rPr>
            <w:lang w:val="en-US"/>
          </w:rPr>
          <w:instrText xml:space="preserve"> TOC \o "1-2" \h \z \u </w:instrText>
        </w:r>
      </w:ins>
      <w:r>
        <w:rPr>
          <w:lang w:val="en-US"/>
        </w:rPr>
        <w:fldChar w:fldCharType="separate"/>
      </w:r>
      <w:ins w:id="5" w:author="Jonas Götte" w:date="2020-11-04T09:14:00Z">
        <w:r w:rsidR="009A5ADD" w:rsidRPr="001D601A">
          <w:rPr>
            <w:rStyle w:val="Hyperlink"/>
            <w:noProof/>
          </w:rPr>
          <w:fldChar w:fldCharType="begin"/>
        </w:r>
        <w:r w:rsidR="009A5ADD" w:rsidRPr="001D601A">
          <w:rPr>
            <w:rStyle w:val="Hyperlink"/>
            <w:noProof/>
          </w:rPr>
          <w:instrText xml:space="preserve"> </w:instrText>
        </w:r>
        <w:r w:rsidR="009A5ADD">
          <w:rPr>
            <w:noProof/>
          </w:rPr>
          <w:instrText>HYPERLINK \l "_Toc55373691"</w:instrText>
        </w:r>
        <w:r w:rsidR="009A5ADD" w:rsidRPr="001D601A">
          <w:rPr>
            <w:rStyle w:val="Hyperlink"/>
            <w:noProof/>
          </w:rPr>
          <w:instrText xml:space="preserve"> </w:instrText>
        </w:r>
        <w:r w:rsidR="009A5ADD" w:rsidRPr="001D601A">
          <w:rPr>
            <w:rStyle w:val="Hyperlink"/>
            <w:noProof/>
          </w:rPr>
        </w:r>
        <w:r w:rsidR="009A5ADD" w:rsidRPr="001D601A">
          <w:rPr>
            <w:rStyle w:val="Hyperlink"/>
            <w:noProof/>
          </w:rPr>
          <w:fldChar w:fldCharType="separate"/>
        </w:r>
        <w:r w:rsidR="009A5ADD" w:rsidRPr="001D601A">
          <w:rPr>
            <w:rStyle w:val="Hyperlink"/>
            <w:noProof/>
            <w:lang w:val="en-US"/>
          </w:rPr>
          <w:t>Meteorology – Precipitation and Evaporation</w:t>
        </w:r>
        <w:r w:rsidR="009A5ADD">
          <w:rPr>
            <w:noProof/>
            <w:webHidden/>
          </w:rPr>
          <w:tab/>
        </w:r>
        <w:r w:rsidR="009A5ADD">
          <w:rPr>
            <w:noProof/>
            <w:webHidden/>
          </w:rPr>
          <w:fldChar w:fldCharType="begin"/>
        </w:r>
        <w:r w:rsidR="009A5ADD">
          <w:rPr>
            <w:noProof/>
            <w:webHidden/>
          </w:rPr>
          <w:instrText xml:space="preserve"> PAGEREF _Toc55373691 \h </w:instrText>
        </w:r>
        <w:r w:rsidR="009A5ADD">
          <w:rPr>
            <w:noProof/>
            <w:webHidden/>
          </w:rPr>
        </w:r>
      </w:ins>
      <w:r w:rsidR="009A5ADD">
        <w:rPr>
          <w:noProof/>
          <w:webHidden/>
        </w:rPr>
        <w:fldChar w:fldCharType="separate"/>
      </w:r>
      <w:ins w:id="6" w:author="Jonas Götte" w:date="2020-11-04T09:14:00Z">
        <w:r w:rsidR="009A5ADD">
          <w:rPr>
            <w:noProof/>
            <w:webHidden/>
          </w:rPr>
          <w:t>2</w:t>
        </w:r>
        <w:r w:rsidR="009A5ADD">
          <w:rPr>
            <w:noProof/>
            <w:webHidden/>
          </w:rPr>
          <w:fldChar w:fldCharType="end"/>
        </w:r>
        <w:r w:rsidR="009A5ADD" w:rsidRPr="001D601A">
          <w:rPr>
            <w:rStyle w:val="Hyperlink"/>
            <w:noProof/>
          </w:rPr>
          <w:fldChar w:fldCharType="end"/>
        </w:r>
      </w:ins>
    </w:p>
    <w:p w14:paraId="4B344CFB" w14:textId="45E49015" w:rsidR="009A5ADD" w:rsidRDefault="009A5ADD">
      <w:pPr>
        <w:pStyle w:val="TOC2"/>
        <w:tabs>
          <w:tab w:val="right" w:leader="dot" w:pos="9016"/>
        </w:tabs>
        <w:rPr>
          <w:ins w:id="7" w:author="Jonas Götte" w:date="2020-11-04T09:14:00Z"/>
          <w:rFonts w:eastAsiaTheme="minorEastAsia"/>
          <w:noProof/>
          <w:lang w:eastAsia="nl-NL"/>
        </w:rPr>
      </w:pPr>
      <w:ins w:id="8" w:author="Jonas Götte" w:date="2020-11-04T09:14:00Z">
        <w:r w:rsidRPr="001D601A">
          <w:rPr>
            <w:rStyle w:val="Hyperlink"/>
            <w:noProof/>
          </w:rPr>
          <w:fldChar w:fldCharType="begin"/>
        </w:r>
        <w:r w:rsidRPr="001D601A">
          <w:rPr>
            <w:rStyle w:val="Hyperlink"/>
            <w:noProof/>
          </w:rPr>
          <w:instrText xml:space="preserve"> </w:instrText>
        </w:r>
        <w:r>
          <w:rPr>
            <w:noProof/>
          </w:rPr>
          <w:instrText>HYPERLINK \l "_Toc55373692"</w:instrText>
        </w:r>
        <w:r w:rsidRPr="001D601A">
          <w:rPr>
            <w:rStyle w:val="Hyperlink"/>
            <w:noProof/>
          </w:rPr>
          <w:instrText xml:space="preserve"> </w:instrText>
        </w:r>
        <w:r w:rsidRPr="001D601A">
          <w:rPr>
            <w:rStyle w:val="Hyperlink"/>
            <w:noProof/>
          </w:rPr>
        </w:r>
        <w:r w:rsidRPr="001D601A">
          <w:rPr>
            <w:rStyle w:val="Hyperlink"/>
            <w:noProof/>
          </w:rPr>
          <w:fldChar w:fldCharType="separate"/>
        </w:r>
        <w:r w:rsidRPr="001D601A">
          <w:rPr>
            <w:rStyle w:val="Hyperlink"/>
            <w:rFonts w:eastAsia="Times New Roman"/>
            <w:noProof/>
            <w:lang w:val="en-US" w:eastAsia="nl-NL"/>
          </w:rPr>
          <w:t>SPI - Standardized Precipitation Index</w:t>
        </w:r>
        <w:r>
          <w:rPr>
            <w:noProof/>
            <w:webHidden/>
          </w:rPr>
          <w:tab/>
        </w:r>
        <w:r>
          <w:rPr>
            <w:noProof/>
            <w:webHidden/>
          </w:rPr>
          <w:fldChar w:fldCharType="begin"/>
        </w:r>
        <w:r>
          <w:rPr>
            <w:noProof/>
            <w:webHidden/>
          </w:rPr>
          <w:instrText xml:space="preserve"> PAGEREF _Toc55373692 \h </w:instrText>
        </w:r>
        <w:r>
          <w:rPr>
            <w:noProof/>
            <w:webHidden/>
          </w:rPr>
        </w:r>
      </w:ins>
      <w:r>
        <w:rPr>
          <w:noProof/>
          <w:webHidden/>
        </w:rPr>
        <w:fldChar w:fldCharType="separate"/>
      </w:r>
      <w:ins w:id="9" w:author="Jonas Götte" w:date="2020-11-04T09:14:00Z">
        <w:r>
          <w:rPr>
            <w:noProof/>
            <w:webHidden/>
          </w:rPr>
          <w:t>2</w:t>
        </w:r>
        <w:r>
          <w:rPr>
            <w:noProof/>
            <w:webHidden/>
          </w:rPr>
          <w:fldChar w:fldCharType="end"/>
        </w:r>
        <w:r w:rsidRPr="001D601A">
          <w:rPr>
            <w:rStyle w:val="Hyperlink"/>
            <w:noProof/>
          </w:rPr>
          <w:fldChar w:fldCharType="end"/>
        </w:r>
      </w:ins>
    </w:p>
    <w:p w14:paraId="307A2276" w14:textId="28A6CE1B" w:rsidR="009A5ADD" w:rsidRDefault="009A5ADD">
      <w:pPr>
        <w:pStyle w:val="TOC2"/>
        <w:tabs>
          <w:tab w:val="right" w:leader="dot" w:pos="9016"/>
        </w:tabs>
        <w:rPr>
          <w:ins w:id="10" w:author="Jonas Götte" w:date="2020-11-04T09:14:00Z"/>
          <w:rFonts w:eastAsiaTheme="minorEastAsia"/>
          <w:noProof/>
          <w:lang w:eastAsia="nl-NL"/>
        </w:rPr>
      </w:pPr>
      <w:ins w:id="11" w:author="Jonas Götte" w:date="2020-11-04T09:14:00Z">
        <w:r w:rsidRPr="001D601A">
          <w:rPr>
            <w:rStyle w:val="Hyperlink"/>
            <w:noProof/>
          </w:rPr>
          <w:fldChar w:fldCharType="begin"/>
        </w:r>
        <w:r w:rsidRPr="001D601A">
          <w:rPr>
            <w:rStyle w:val="Hyperlink"/>
            <w:noProof/>
          </w:rPr>
          <w:instrText xml:space="preserve"> </w:instrText>
        </w:r>
        <w:r>
          <w:rPr>
            <w:noProof/>
          </w:rPr>
          <w:instrText>HYPERLINK \l "_Toc55373693"</w:instrText>
        </w:r>
        <w:r w:rsidRPr="001D601A">
          <w:rPr>
            <w:rStyle w:val="Hyperlink"/>
            <w:noProof/>
          </w:rPr>
          <w:instrText xml:space="preserve"> </w:instrText>
        </w:r>
        <w:r w:rsidRPr="001D601A">
          <w:rPr>
            <w:rStyle w:val="Hyperlink"/>
            <w:noProof/>
          </w:rPr>
        </w:r>
        <w:r w:rsidRPr="001D601A">
          <w:rPr>
            <w:rStyle w:val="Hyperlink"/>
            <w:noProof/>
          </w:rPr>
          <w:fldChar w:fldCharType="separate"/>
        </w:r>
        <w:r w:rsidRPr="001D601A">
          <w:rPr>
            <w:rStyle w:val="Hyperlink"/>
            <w:noProof/>
            <w:lang w:val="en-US"/>
          </w:rPr>
          <w:t>SPEI - Standardised Precipitation-Evapotranspiration</w:t>
        </w:r>
        <w:r>
          <w:rPr>
            <w:noProof/>
            <w:webHidden/>
          </w:rPr>
          <w:tab/>
        </w:r>
        <w:r>
          <w:rPr>
            <w:noProof/>
            <w:webHidden/>
          </w:rPr>
          <w:fldChar w:fldCharType="begin"/>
        </w:r>
        <w:r>
          <w:rPr>
            <w:noProof/>
            <w:webHidden/>
          </w:rPr>
          <w:instrText xml:space="preserve"> PAGEREF _Toc55373693 \h </w:instrText>
        </w:r>
        <w:r>
          <w:rPr>
            <w:noProof/>
            <w:webHidden/>
          </w:rPr>
        </w:r>
      </w:ins>
      <w:r>
        <w:rPr>
          <w:noProof/>
          <w:webHidden/>
        </w:rPr>
        <w:fldChar w:fldCharType="separate"/>
      </w:r>
      <w:ins w:id="12" w:author="Jonas Götte" w:date="2020-11-04T09:14:00Z">
        <w:r>
          <w:rPr>
            <w:noProof/>
            <w:webHidden/>
          </w:rPr>
          <w:t>4</w:t>
        </w:r>
        <w:r>
          <w:rPr>
            <w:noProof/>
            <w:webHidden/>
          </w:rPr>
          <w:fldChar w:fldCharType="end"/>
        </w:r>
        <w:r w:rsidRPr="001D601A">
          <w:rPr>
            <w:rStyle w:val="Hyperlink"/>
            <w:noProof/>
          </w:rPr>
          <w:fldChar w:fldCharType="end"/>
        </w:r>
      </w:ins>
    </w:p>
    <w:p w14:paraId="5888C436" w14:textId="16A46BA1" w:rsidR="009A5ADD" w:rsidRDefault="009A5ADD">
      <w:pPr>
        <w:pStyle w:val="TOC1"/>
        <w:tabs>
          <w:tab w:val="right" w:leader="dot" w:pos="9016"/>
        </w:tabs>
        <w:rPr>
          <w:ins w:id="13" w:author="Jonas Götte" w:date="2020-11-04T09:14:00Z"/>
          <w:rFonts w:eastAsiaTheme="minorEastAsia"/>
          <w:noProof/>
          <w:lang w:eastAsia="nl-NL"/>
        </w:rPr>
      </w:pPr>
      <w:ins w:id="14" w:author="Jonas Götte" w:date="2020-11-04T09:14:00Z">
        <w:r w:rsidRPr="001D601A">
          <w:rPr>
            <w:rStyle w:val="Hyperlink"/>
            <w:noProof/>
          </w:rPr>
          <w:fldChar w:fldCharType="begin"/>
        </w:r>
        <w:r w:rsidRPr="001D601A">
          <w:rPr>
            <w:rStyle w:val="Hyperlink"/>
            <w:noProof/>
          </w:rPr>
          <w:instrText xml:space="preserve"> </w:instrText>
        </w:r>
        <w:r>
          <w:rPr>
            <w:noProof/>
          </w:rPr>
          <w:instrText>HYPERLINK \l "_Toc55373694"</w:instrText>
        </w:r>
        <w:r w:rsidRPr="001D601A">
          <w:rPr>
            <w:rStyle w:val="Hyperlink"/>
            <w:noProof/>
          </w:rPr>
          <w:instrText xml:space="preserve"> </w:instrText>
        </w:r>
        <w:r w:rsidRPr="001D601A">
          <w:rPr>
            <w:rStyle w:val="Hyperlink"/>
            <w:noProof/>
          </w:rPr>
        </w:r>
        <w:r w:rsidRPr="001D601A">
          <w:rPr>
            <w:rStyle w:val="Hyperlink"/>
            <w:noProof/>
          </w:rPr>
          <w:fldChar w:fldCharType="separate"/>
        </w:r>
        <w:r w:rsidRPr="001D601A">
          <w:rPr>
            <w:rStyle w:val="Hyperlink"/>
            <w:noProof/>
            <w:lang w:val="en-US"/>
          </w:rPr>
          <w:t>Runoff</w:t>
        </w:r>
        <w:r>
          <w:rPr>
            <w:noProof/>
            <w:webHidden/>
          </w:rPr>
          <w:tab/>
        </w:r>
        <w:r>
          <w:rPr>
            <w:noProof/>
            <w:webHidden/>
          </w:rPr>
          <w:fldChar w:fldCharType="begin"/>
        </w:r>
        <w:r>
          <w:rPr>
            <w:noProof/>
            <w:webHidden/>
          </w:rPr>
          <w:instrText xml:space="preserve"> PAGEREF _Toc55373694 \h </w:instrText>
        </w:r>
        <w:r>
          <w:rPr>
            <w:noProof/>
            <w:webHidden/>
          </w:rPr>
        </w:r>
      </w:ins>
      <w:r>
        <w:rPr>
          <w:noProof/>
          <w:webHidden/>
        </w:rPr>
        <w:fldChar w:fldCharType="separate"/>
      </w:r>
      <w:ins w:id="15" w:author="Jonas Götte" w:date="2020-11-04T09:14:00Z">
        <w:r>
          <w:rPr>
            <w:noProof/>
            <w:webHidden/>
          </w:rPr>
          <w:t>5</w:t>
        </w:r>
        <w:r>
          <w:rPr>
            <w:noProof/>
            <w:webHidden/>
          </w:rPr>
          <w:fldChar w:fldCharType="end"/>
        </w:r>
        <w:r w:rsidRPr="001D601A">
          <w:rPr>
            <w:rStyle w:val="Hyperlink"/>
            <w:noProof/>
          </w:rPr>
          <w:fldChar w:fldCharType="end"/>
        </w:r>
      </w:ins>
    </w:p>
    <w:p w14:paraId="11DC2011" w14:textId="2C028030" w:rsidR="009A5ADD" w:rsidRDefault="009A5ADD">
      <w:pPr>
        <w:pStyle w:val="TOC2"/>
        <w:tabs>
          <w:tab w:val="right" w:leader="dot" w:pos="9016"/>
        </w:tabs>
        <w:rPr>
          <w:ins w:id="16" w:author="Jonas Götte" w:date="2020-11-04T09:14:00Z"/>
          <w:rFonts w:eastAsiaTheme="minorEastAsia"/>
          <w:noProof/>
          <w:lang w:eastAsia="nl-NL"/>
        </w:rPr>
      </w:pPr>
      <w:ins w:id="17" w:author="Jonas Götte" w:date="2020-11-04T09:14:00Z">
        <w:r w:rsidRPr="001D601A">
          <w:rPr>
            <w:rStyle w:val="Hyperlink"/>
            <w:noProof/>
          </w:rPr>
          <w:fldChar w:fldCharType="begin"/>
        </w:r>
        <w:r w:rsidRPr="001D601A">
          <w:rPr>
            <w:rStyle w:val="Hyperlink"/>
            <w:noProof/>
          </w:rPr>
          <w:instrText xml:space="preserve"> </w:instrText>
        </w:r>
        <w:r>
          <w:rPr>
            <w:noProof/>
          </w:rPr>
          <w:instrText>HYPERLINK \l "_Toc55373695"</w:instrText>
        </w:r>
        <w:r w:rsidRPr="001D601A">
          <w:rPr>
            <w:rStyle w:val="Hyperlink"/>
            <w:noProof/>
          </w:rPr>
          <w:instrText xml:space="preserve"> </w:instrText>
        </w:r>
        <w:r w:rsidRPr="001D601A">
          <w:rPr>
            <w:rStyle w:val="Hyperlink"/>
            <w:noProof/>
          </w:rPr>
        </w:r>
        <w:r w:rsidRPr="001D601A">
          <w:rPr>
            <w:rStyle w:val="Hyperlink"/>
            <w:noProof/>
          </w:rPr>
          <w:fldChar w:fldCharType="separate"/>
        </w:r>
        <w:r w:rsidRPr="001D601A">
          <w:rPr>
            <w:rStyle w:val="Hyperlink"/>
            <w:rFonts w:cstheme="minorHAnsi"/>
            <w:noProof/>
            <w:lang w:val="en-US"/>
          </w:rPr>
          <w:t>SRI – Standardized Runoff Index</w:t>
        </w:r>
        <w:r>
          <w:rPr>
            <w:noProof/>
            <w:webHidden/>
          </w:rPr>
          <w:tab/>
        </w:r>
        <w:r>
          <w:rPr>
            <w:noProof/>
            <w:webHidden/>
          </w:rPr>
          <w:fldChar w:fldCharType="begin"/>
        </w:r>
        <w:r>
          <w:rPr>
            <w:noProof/>
            <w:webHidden/>
          </w:rPr>
          <w:instrText xml:space="preserve"> PAGEREF _Toc55373695 \h </w:instrText>
        </w:r>
        <w:r>
          <w:rPr>
            <w:noProof/>
            <w:webHidden/>
          </w:rPr>
        </w:r>
      </w:ins>
      <w:r>
        <w:rPr>
          <w:noProof/>
          <w:webHidden/>
        </w:rPr>
        <w:fldChar w:fldCharType="separate"/>
      </w:r>
      <w:ins w:id="18" w:author="Jonas Götte" w:date="2020-11-04T09:14:00Z">
        <w:r>
          <w:rPr>
            <w:noProof/>
            <w:webHidden/>
          </w:rPr>
          <w:t>5</w:t>
        </w:r>
        <w:r>
          <w:rPr>
            <w:noProof/>
            <w:webHidden/>
          </w:rPr>
          <w:fldChar w:fldCharType="end"/>
        </w:r>
        <w:r w:rsidRPr="001D601A">
          <w:rPr>
            <w:rStyle w:val="Hyperlink"/>
            <w:noProof/>
          </w:rPr>
          <w:fldChar w:fldCharType="end"/>
        </w:r>
      </w:ins>
    </w:p>
    <w:p w14:paraId="44C6D47D" w14:textId="38F65B4A" w:rsidR="009A5ADD" w:rsidRDefault="009A5ADD">
      <w:pPr>
        <w:pStyle w:val="TOC2"/>
        <w:tabs>
          <w:tab w:val="right" w:leader="dot" w:pos="9016"/>
        </w:tabs>
        <w:rPr>
          <w:ins w:id="19" w:author="Jonas Götte" w:date="2020-11-04T09:14:00Z"/>
          <w:rFonts w:eastAsiaTheme="minorEastAsia"/>
          <w:noProof/>
          <w:lang w:eastAsia="nl-NL"/>
        </w:rPr>
      </w:pPr>
      <w:ins w:id="20" w:author="Jonas Götte" w:date="2020-11-04T09:14:00Z">
        <w:r w:rsidRPr="001D601A">
          <w:rPr>
            <w:rStyle w:val="Hyperlink"/>
            <w:noProof/>
          </w:rPr>
          <w:fldChar w:fldCharType="begin"/>
        </w:r>
        <w:r w:rsidRPr="001D601A">
          <w:rPr>
            <w:rStyle w:val="Hyperlink"/>
            <w:noProof/>
          </w:rPr>
          <w:instrText xml:space="preserve"> </w:instrText>
        </w:r>
        <w:r>
          <w:rPr>
            <w:noProof/>
          </w:rPr>
          <w:instrText>HYPERLINK \l "_Toc55373696"</w:instrText>
        </w:r>
        <w:r w:rsidRPr="001D601A">
          <w:rPr>
            <w:rStyle w:val="Hyperlink"/>
            <w:noProof/>
          </w:rPr>
          <w:instrText xml:space="preserve"> </w:instrText>
        </w:r>
        <w:r w:rsidRPr="001D601A">
          <w:rPr>
            <w:rStyle w:val="Hyperlink"/>
            <w:noProof/>
          </w:rPr>
        </w:r>
        <w:r w:rsidRPr="001D601A">
          <w:rPr>
            <w:rStyle w:val="Hyperlink"/>
            <w:noProof/>
          </w:rPr>
          <w:fldChar w:fldCharType="separate"/>
        </w:r>
        <w:r w:rsidRPr="001D601A">
          <w:rPr>
            <w:rStyle w:val="Hyperlink"/>
            <w:noProof/>
            <w:lang w:val="en-US"/>
          </w:rPr>
          <w:t>Discharge anomaly</w:t>
        </w:r>
        <w:r>
          <w:rPr>
            <w:noProof/>
            <w:webHidden/>
          </w:rPr>
          <w:tab/>
        </w:r>
        <w:r>
          <w:rPr>
            <w:noProof/>
            <w:webHidden/>
          </w:rPr>
          <w:fldChar w:fldCharType="begin"/>
        </w:r>
        <w:r>
          <w:rPr>
            <w:noProof/>
            <w:webHidden/>
          </w:rPr>
          <w:instrText xml:space="preserve"> PAGEREF _Toc55373696 \h </w:instrText>
        </w:r>
        <w:r>
          <w:rPr>
            <w:noProof/>
            <w:webHidden/>
          </w:rPr>
        </w:r>
      </w:ins>
      <w:r>
        <w:rPr>
          <w:noProof/>
          <w:webHidden/>
        </w:rPr>
        <w:fldChar w:fldCharType="separate"/>
      </w:r>
      <w:ins w:id="21" w:author="Jonas Götte" w:date="2020-11-04T09:14:00Z">
        <w:r>
          <w:rPr>
            <w:noProof/>
            <w:webHidden/>
          </w:rPr>
          <w:t>7</w:t>
        </w:r>
        <w:r>
          <w:rPr>
            <w:noProof/>
            <w:webHidden/>
          </w:rPr>
          <w:fldChar w:fldCharType="end"/>
        </w:r>
        <w:r w:rsidRPr="001D601A">
          <w:rPr>
            <w:rStyle w:val="Hyperlink"/>
            <w:noProof/>
          </w:rPr>
          <w:fldChar w:fldCharType="end"/>
        </w:r>
      </w:ins>
    </w:p>
    <w:p w14:paraId="1AD28E9D" w14:textId="5BA675AF" w:rsidR="009A5ADD" w:rsidRDefault="009A5ADD">
      <w:pPr>
        <w:pStyle w:val="TOC1"/>
        <w:tabs>
          <w:tab w:val="right" w:leader="dot" w:pos="9016"/>
        </w:tabs>
        <w:rPr>
          <w:ins w:id="22" w:author="Jonas Götte" w:date="2020-11-04T09:14:00Z"/>
          <w:rFonts w:eastAsiaTheme="minorEastAsia"/>
          <w:noProof/>
          <w:lang w:eastAsia="nl-NL"/>
        </w:rPr>
      </w:pPr>
      <w:ins w:id="23" w:author="Jonas Götte" w:date="2020-11-04T09:14:00Z">
        <w:r w:rsidRPr="001D601A">
          <w:rPr>
            <w:rStyle w:val="Hyperlink"/>
            <w:noProof/>
          </w:rPr>
          <w:fldChar w:fldCharType="begin"/>
        </w:r>
        <w:r w:rsidRPr="001D601A">
          <w:rPr>
            <w:rStyle w:val="Hyperlink"/>
            <w:noProof/>
          </w:rPr>
          <w:instrText xml:space="preserve"> </w:instrText>
        </w:r>
        <w:r>
          <w:rPr>
            <w:noProof/>
          </w:rPr>
          <w:instrText>HYPERLINK \l "_Toc55373697"</w:instrText>
        </w:r>
        <w:r w:rsidRPr="001D601A">
          <w:rPr>
            <w:rStyle w:val="Hyperlink"/>
            <w:noProof/>
          </w:rPr>
          <w:instrText xml:space="preserve"> </w:instrText>
        </w:r>
        <w:r w:rsidRPr="001D601A">
          <w:rPr>
            <w:rStyle w:val="Hyperlink"/>
            <w:noProof/>
          </w:rPr>
        </w:r>
        <w:r w:rsidRPr="001D601A">
          <w:rPr>
            <w:rStyle w:val="Hyperlink"/>
            <w:noProof/>
          </w:rPr>
          <w:fldChar w:fldCharType="separate"/>
        </w:r>
        <w:r w:rsidRPr="001D601A">
          <w:rPr>
            <w:rStyle w:val="Hyperlink"/>
            <w:noProof/>
            <w:lang w:val="en-US"/>
          </w:rPr>
          <w:t>Vegetation</w:t>
        </w:r>
        <w:r>
          <w:rPr>
            <w:noProof/>
            <w:webHidden/>
          </w:rPr>
          <w:tab/>
        </w:r>
        <w:r>
          <w:rPr>
            <w:noProof/>
            <w:webHidden/>
          </w:rPr>
          <w:fldChar w:fldCharType="begin"/>
        </w:r>
        <w:r>
          <w:rPr>
            <w:noProof/>
            <w:webHidden/>
          </w:rPr>
          <w:instrText xml:space="preserve"> PAGEREF _Toc55373697 \h </w:instrText>
        </w:r>
        <w:r>
          <w:rPr>
            <w:noProof/>
            <w:webHidden/>
          </w:rPr>
        </w:r>
      </w:ins>
      <w:r>
        <w:rPr>
          <w:noProof/>
          <w:webHidden/>
        </w:rPr>
        <w:fldChar w:fldCharType="separate"/>
      </w:r>
      <w:ins w:id="24" w:author="Jonas Götte" w:date="2020-11-04T09:14:00Z">
        <w:r>
          <w:rPr>
            <w:noProof/>
            <w:webHidden/>
          </w:rPr>
          <w:t>8</w:t>
        </w:r>
        <w:r>
          <w:rPr>
            <w:noProof/>
            <w:webHidden/>
          </w:rPr>
          <w:fldChar w:fldCharType="end"/>
        </w:r>
        <w:r w:rsidRPr="001D601A">
          <w:rPr>
            <w:rStyle w:val="Hyperlink"/>
            <w:noProof/>
          </w:rPr>
          <w:fldChar w:fldCharType="end"/>
        </w:r>
      </w:ins>
    </w:p>
    <w:p w14:paraId="1AB5D04A" w14:textId="281F747D" w:rsidR="009A5ADD" w:rsidRDefault="009A5ADD">
      <w:pPr>
        <w:pStyle w:val="TOC2"/>
        <w:tabs>
          <w:tab w:val="right" w:leader="dot" w:pos="9016"/>
        </w:tabs>
        <w:rPr>
          <w:ins w:id="25" w:author="Jonas Götte" w:date="2020-11-04T09:14:00Z"/>
          <w:rFonts w:eastAsiaTheme="minorEastAsia"/>
          <w:noProof/>
          <w:lang w:eastAsia="nl-NL"/>
        </w:rPr>
      </w:pPr>
      <w:ins w:id="26" w:author="Jonas Götte" w:date="2020-11-04T09:14:00Z">
        <w:r w:rsidRPr="001D601A">
          <w:rPr>
            <w:rStyle w:val="Hyperlink"/>
            <w:noProof/>
          </w:rPr>
          <w:fldChar w:fldCharType="begin"/>
        </w:r>
        <w:r w:rsidRPr="001D601A">
          <w:rPr>
            <w:rStyle w:val="Hyperlink"/>
            <w:noProof/>
          </w:rPr>
          <w:instrText xml:space="preserve"> </w:instrText>
        </w:r>
        <w:r>
          <w:rPr>
            <w:noProof/>
          </w:rPr>
          <w:instrText>HYPERLINK \l "_Toc55373698"</w:instrText>
        </w:r>
        <w:r w:rsidRPr="001D601A">
          <w:rPr>
            <w:rStyle w:val="Hyperlink"/>
            <w:noProof/>
          </w:rPr>
          <w:instrText xml:space="preserve"> </w:instrText>
        </w:r>
        <w:r w:rsidRPr="001D601A">
          <w:rPr>
            <w:rStyle w:val="Hyperlink"/>
            <w:noProof/>
          </w:rPr>
        </w:r>
        <w:r w:rsidRPr="001D601A">
          <w:rPr>
            <w:rStyle w:val="Hyperlink"/>
            <w:noProof/>
          </w:rPr>
          <w:fldChar w:fldCharType="separate"/>
        </w:r>
        <w:r w:rsidRPr="001D601A">
          <w:rPr>
            <w:rStyle w:val="Hyperlink"/>
            <w:noProof/>
            <w:lang w:val="en-US"/>
          </w:rPr>
          <w:t>VCI – Vegetation Condition Index</w:t>
        </w:r>
        <w:r>
          <w:rPr>
            <w:noProof/>
            <w:webHidden/>
          </w:rPr>
          <w:tab/>
        </w:r>
        <w:r>
          <w:rPr>
            <w:noProof/>
            <w:webHidden/>
          </w:rPr>
          <w:fldChar w:fldCharType="begin"/>
        </w:r>
        <w:r>
          <w:rPr>
            <w:noProof/>
            <w:webHidden/>
          </w:rPr>
          <w:instrText xml:space="preserve"> PAGEREF _Toc55373698 \h </w:instrText>
        </w:r>
        <w:r>
          <w:rPr>
            <w:noProof/>
            <w:webHidden/>
          </w:rPr>
        </w:r>
      </w:ins>
      <w:r>
        <w:rPr>
          <w:noProof/>
          <w:webHidden/>
        </w:rPr>
        <w:fldChar w:fldCharType="separate"/>
      </w:r>
      <w:ins w:id="27" w:author="Jonas Götte" w:date="2020-11-04T09:14:00Z">
        <w:r>
          <w:rPr>
            <w:noProof/>
            <w:webHidden/>
          </w:rPr>
          <w:t>8</w:t>
        </w:r>
        <w:r>
          <w:rPr>
            <w:noProof/>
            <w:webHidden/>
          </w:rPr>
          <w:fldChar w:fldCharType="end"/>
        </w:r>
        <w:r w:rsidRPr="001D601A">
          <w:rPr>
            <w:rStyle w:val="Hyperlink"/>
            <w:noProof/>
          </w:rPr>
          <w:fldChar w:fldCharType="end"/>
        </w:r>
      </w:ins>
    </w:p>
    <w:p w14:paraId="4C0463A6" w14:textId="4214F69A" w:rsidR="009A5ADD" w:rsidRDefault="009A5ADD">
      <w:pPr>
        <w:pStyle w:val="TOC2"/>
        <w:tabs>
          <w:tab w:val="right" w:leader="dot" w:pos="9016"/>
        </w:tabs>
        <w:rPr>
          <w:ins w:id="28" w:author="Jonas Götte" w:date="2020-11-04T09:14:00Z"/>
          <w:rFonts w:eastAsiaTheme="minorEastAsia"/>
          <w:noProof/>
          <w:lang w:eastAsia="nl-NL"/>
        </w:rPr>
      </w:pPr>
      <w:ins w:id="29" w:author="Jonas Götte" w:date="2020-11-04T09:14:00Z">
        <w:r w:rsidRPr="001D601A">
          <w:rPr>
            <w:rStyle w:val="Hyperlink"/>
            <w:noProof/>
          </w:rPr>
          <w:fldChar w:fldCharType="begin"/>
        </w:r>
        <w:r w:rsidRPr="001D601A">
          <w:rPr>
            <w:rStyle w:val="Hyperlink"/>
            <w:noProof/>
          </w:rPr>
          <w:instrText xml:space="preserve"> </w:instrText>
        </w:r>
        <w:r>
          <w:rPr>
            <w:noProof/>
          </w:rPr>
          <w:instrText>HYPERLINK \l "_Toc55373699"</w:instrText>
        </w:r>
        <w:r w:rsidRPr="001D601A">
          <w:rPr>
            <w:rStyle w:val="Hyperlink"/>
            <w:noProof/>
          </w:rPr>
          <w:instrText xml:space="preserve"> </w:instrText>
        </w:r>
        <w:r w:rsidRPr="001D601A">
          <w:rPr>
            <w:rStyle w:val="Hyperlink"/>
            <w:noProof/>
          </w:rPr>
        </w:r>
        <w:r w:rsidRPr="001D601A">
          <w:rPr>
            <w:rStyle w:val="Hyperlink"/>
            <w:noProof/>
          </w:rPr>
          <w:fldChar w:fldCharType="separate"/>
        </w:r>
        <w:r w:rsidRPr="001D601A">
          <w:rPr>
            <w:rStyle w:val="Hyperlink"/>
            <w:noProof/>
            <w:lang w:val="en-US"/>
          </w:rPr>
          <w:t>NDVI – Normalized Difference Vegetation Index Description of index</w:t>
        </w:r>
        <w:r>
          <w:rPr>
            <w:noProof/>
            <w:webHidden/>
          </w:rPr>
          <w:tab/>
        </w:r>
        <w:r>
          <w:rPr>
            <w:noProof/>
            <w:webHidden/>
          </w:rPr>
          <w:fldChar w:fldCharType="begin"/>
        </w:r>
        <w:r>
          <w:rPr>
            <w:noProof/>
            <w:webHidden/>
          </w:rPr>
          <w:instrText xml:space="preserve"> PAGEREF _Toc55373699 \h </w:instrText>
        </w:r>
        <w:r>
          <w:rPr>
            <w:noProof/>
            <w:webHidden/>
          </w:rPr>
        </w:r>
      </w:ins>
      <w:r>
        <w:rPr>
          <w:noProof/>
          <w:webHidden/>
        </w:rPr>
        <w:fldChar w:fldCharType="separate"/>
      </w:r>
      <w:ins w:id="30" w:author="Jonas Götte" w:date="2020-11-04T09:14:00Z">
        <w:r>
          <w:rPr>
            <w:noProof/>
            <w:webHidden/>
          </w:rPr>
          <w:t>8</w:t>
        </w:r>
        <w:r>
          <w:rPr>
            <w:noProof/>
            <w:webHidden/>
          </w:rPr>
          <w:fldChar w:fldCharType="end"/>
        </w:r>
        <w:r w:rsidRPr="001D601A">
          <w:rPr>
            <w:rStyle w:val="Hyperlink"/>
            <w:noProof/>
          </w:rPr>
          <w:fldChar w:fldCharType="end"/>
        </w:r>
      </w:ins>
    </w:p>
    <w:p w14:paraId="5F6FBD0E" w14:textId="2C489A24" w:rsidR="009A5ADD" w:rsidRDefault="009A5ADD">
      <w:pPr>
        <w:pStyle w:val="TOC2"/>
        <w:tabs>
          <w:tab w:val="right" w:leader="dot" w:pos="9016"/>
        </w:tabs>
        <w:rPr>
          <w:ins w:id="31" w:author="Jonas Götte" w:date="2020-11-04T09:14:00Z"/>
          <w:rFonts w:eastAsiaTheme="minorEastAsia"/>
          <w:noProof/>
          <w:lang w:eastAsia="nl-NL"/>
        </w:rPr>
      </w:pPr>
      <w:ins w:id="32" w:author="Jonas Götte" w:date="2020-11-04T09:14:00Z">
        <w:r w:rsidRPr="001D601A">
          <w:rPr>
            <w:rStyle w:val="Hyperlink"/>
            <w:noProof/>
          </w:rPr>
          <w:fldChar w:fldCharType="begin"/>
        </w:r>
        <w:r w:rsidRPr="001D601A">
          <w:rPr>
            <w:rStyle w:val="Hyperlink"/>
            <w:noProof/>
          </w:rPr>
          <w:instrText xml:space="preserve"> </w:instrText>
        </w:r>
        <w:r>
          <w:rPr>
            <w:noProof/>
          </w:rPr>
          <w:instrText>HYPERLINK \l "_Toc55373700"</w:instrText>
        </w:r>
        <w:r w:rsidRPr="001D601A">
          <w:rPr>
            <w:rStyle w:val="Hyperlink"/>
            <w:noProof/>
          </w:rPr>
          <w:instrText xml:space="preserve"> </w:instrText>
        </w:r>
        <w:r w:rsidRPr="001D601A">
          <w:rPr>
            <w:rStyle w:val="Hyperlink"/>
            <w:noProof/>
          </w:rPr>
        </w:r>
        <w:r w:rsidRPr="001D601A">
          <w:rPr>
            <w:rStyle w:val="Hyperlink"/>
            <w:noProof/>
          </w:rPr>
          <w:fldChar w:fldCharType="separate"/>
        </w:r>
        <w:r w:rsidRPr="001D601A">
          <w:rPr>
            <w:rStyle w:val="Hyperlink"/>
            <w:noProof/>
            <w:lang w:val="en-US"/>
          </w:rPr>
          <w:t>EVI – Enhanced Vegetation Index</w:t>
        </w:r>
        <w:r>
          <w:rPr>
            <w:noProof/>
            <w:webHidden/>
          </w:rPr>
          <w:tab/>
        </w:r>
        <w:r>
          <w:rPr>
            <w:noProof/>
            <w:webHidden/>
          </w:rPr>
          <w:fldChar w:fldCharType="begin"/>
        </w:r>
        <w:r>
          <w:rPr>
            <w:noProof/>
            <w:webHidden/>
          </w:rPr>
          <w:instrText xml:space="preserve"> PAGEREF _Toc55373700 \h </w:instrText>
        </w:r>
        <w:r>
          <w:rPr>
            <w:noProof/>
            <w:webHidden/>
          </w:rPr>
        </w:r>
      </w:ins>
      <w:r>
        <w:rPr>
          <w:noProof/>
          <w:webHidden/>
        </w:rPr>
        <w:fldChar w:fldCharType="separate"/>
      </w:r>
      <w:ins w:id="33" w:author="Jonas Götte" w:date="2020-11-04T09:14:00Z">
        <w:r>
          <w:rPr>
            <w:noProof/>
            <w:webHidden/>
          </w:rPr>
          <w:t>9</w:t>
        </w:r>
        <w:r>
          <w:rPr>
            <w:noProof/>
            <w:webHidden/>
          </w:rPr>
          <w:fldChar w:fldCharType="end"/>
        </w:r>
        <w:r w:rsidRPr="001D601A">
          <w:rPr>
            <w:rStyle w:val="Hyperlink"/>
            <w:noProof/>
          </w:rPr>
          <w:fldChar w:fldCharType="end"/>
        </w:r>
      </w:ins>
    </w:p>
    <w:p w14:paraId="5CB4B58D" w14:textId="314A2D38" w:rsidR="009A5ADD" w:rsidRDefault="009A5ADD">
      <w:pPr>
        <w:pStyle w:val="TOC1"/>
        <w:tabs>
          <w:tab w:val="right" w:leader="dot" w:pos="9016"/>
        </w:tabs>
        <w:rPr>
          <w:ins w:id="34" w:author="Jonas Götte" w:date="2020-11-04T09:14:00Z"/>
          <w:rFonts w:eastAsiaTheme="minorEastAsia"/>
          <w:noProof/>
          <w:lang w:eastAsia="nl-NL"/>
        </w:rPr>
      </w:pPr>
      <w:ins w:id="35" w:author="Jonas Götte" w:date="2020-11-04T09:14:00Z">
        <w:r w:rsidRPr="001D601A">
          <w:rPr>
            <w:rStyle w:val="Hyperlink"/>
            <w:noProof/>
          </w:rPr>
          <w:fldChar w:fldCharType="begin"/>
        </w:r>
        <w:r w:rsidRPr="001D601A">
          <w:rPr>
            <w:rStyle w:val="Hyperlink"/>
            <w:noProof/>
          </w:rPr>
          <w:instrText xml:space="preserve"> </w:instrText>
        </w:r>
        <w:r>
          <w:rPr>
            <w:noProof/>
          </w:rPr>
          <w:instrText>HYPERLINK \l "_Toc55373701"</w:instrText>
        </w:r>
        <w:r w:rsidRPr="001D601A">
          <w:rPr>
            <w:rStyle w:val="Hyperlink"/>
            <w:noProof/>
          </w:rPr>
          <w:instrText xml:space="preserve"> </w:instrText>
        </w:r>
        <w:r w:rsidRPr="001D601A">
          <w:rPr>
            <w:rStyle w:val="Hyperlink"/>
            <w:noProof/>
          </w:rPr>
        </w:r>
        <w:r w:rsidRPr="001D601A">
          <w:rPr>
            <w:rStyle w:val="Hyperlink"/>
            <w:noProof/>
          </w:rPr>
          <w:fldChar w:fldCharType="separate"/>
        </w:r>
        <w:r w:rsidRPr="001D601A">
          <w:rPr>
            <w:rStyle w:val="Hyperlink"/>
            <w:noProof/>
            <w:lang w:val="en-US"/>
          </w:rPr>
          <w:t>Agriculture</w:t>
        </w:r>
        <w:r>
          <w:rPr>
            <w:noProof/>
            <w:webHidden/>
          </w:rPr>
          <w:tab/>
        </w:r>
        <w:r>
          <w:rPr>
            <w:noProof/>
            <w:webHidden/>
          </w:rPr>
          <w:fldChar w:fldCharType="begin"/>
        </w:r>
        <w:r>
          <w:rPr>
            <w:noProof/>
            <w:webHidden/>
          </w:rPr>
          <w:instrText xml:space="preserve"> PAGEREF _Toc55373701 \h </w:instrText>
        </w:r>
        <w:r>
          <w:rPr>
            <w:noProof/>
            <w:webHidden/>
          </w:rPr>
        </w:r>
      </w:ins>
      <w:r>
        <w:rPr>
          <w:noProof/>
          <w:webHidden/>
        </w:rPr>
        <w:fldChar w:fldCharType="separate"/>
      </w:r>
      <w:ins w:id="36" w:author="Jonas Götte" w:date="2020-11-04T09:14:00Z">
        <w:r>
          <w:rPr>
            <w:noProof/>
            <w:webHidden/>
          </w:rPr>
          <w:t>10</w:t>
        </w:r>
        <w:r>
          <w:rPr>
            <w:noProof/>
            <w:webHidden/>
          </w:rPr>
          <w:fldChar w:fldCharType="end"/>
        </w:r>
        <w:r w:rsidRPr="001D601A">
          <w:rPr>
            <w:rStyle w:val="Hyperlink"/>
            <w:noProof/>
          </w:rPr>
          <w:fldChar w:fldCharType="end"/>
        </w:r>
      </w:ins>
    </w:p>
    <w:p w14:paraId="1BA5B88B" w14:textId="41497476" w:rsidR="009A5ADD" w:rsidRDefault="009A5ADD">
      <w:pPr>
        <w:pStyle w:val="TOC2"/>
        <w:tabs>
          <w:tab w:val="right" w:leader="dot" w:pos="9016"/>
        </w:tabs>
        <w:rPr>
          <w:ins w:id="37" w:author="Jonas Götte" w:date="2020-11-04T09:14:00Z"/>
          <w:rFonts w:eastAsiaTheme="minorEastAsia"/>
          <w:noProof/>
          <w:lang w:eastAsia="nl-NL"/>
        </w:rPr>
      </w:pPr>
      <w:ins w:id="38" w:author="Jonas Götte" w:date="2020-11-04T09:14:00Z">
        <w:r w:rsidRPr="001D601A">
          <w:rPr>
            <w:rStyle w:val="Hyperlink"/>
            <w:noProof/>
          </w:rPr>
          <w:fldChar w:fldCharType="begin"/>
        </w:r>
        <w:r w:rsidRPr="001D601A">
          <w:rPr>
            <w:rStyle w:val="Hyperlink"/>
            <w:noProof/>
          </w:rPr>
          <w:instrText xml:space="preserve"> </w:instrText>
        </w:r>
        <w:r>
          <w:rPr>
            <w:noProof/>
          </w:rPr>
          <w:instrText>HYPERLINK \l "_Toc55373702"</w:instrText>
        </w:r>
        <w:r w:rsidRPr="001D601A">
          <w:rPr>
            <w:rStyle w:val="Hyperlink"/>
            <w:noProof/>
          </w:rPr>
          <w:instrText xml:space="preserve"> </w:instrText>
        </w:r>
        <w:r w:rsidRPr="001D601A">
          <w:rPr>
            <w:rStyle w:val="Hyperlink"/>
            <w:noProof/>
          </w:rPr>
        </w:r>
        <w:r w:rsidRPr="001D601A">
          <w:rPr>
            <w:rStyle w:val="Hyperlink"/>
            <w:noProof/>
          </w:rPr>
          <w:fldChar w:fldCharType="separate"/>
        </w:r>
        <w:r w:rsidRPr="001D601A">
          <w:rPr>
            <w:rStyle w:val="Hyperlink"/>
            <w:noProof/>
            <w:lang w:val="en-US"/>
          </w:rPr>
          <w:t>Agriculture Stress Index (ASI)</w:t>
        </w:r>
        <w:r>
          <w:rPr>
            <w:noProof/>
            <w:webHidden/>
          </w:rPr>
          <w:tab/>
        </w:r>
        <w:r>
          <w:rPr>
            <w:noProof/>
            <w:webHidden/>
          </w:rPr>
          <w:fldChar w:fldCharType="begin"/>
        </w:r>
        <w:r>
          <w:rPr>
            <w:noProof/>
            <w:webHidden/>
          </w:rPr>
          <w:instrText xml:space="preserve"> PAGEREF _Toc55373702 \h </w:instrText>
        </w:r>
        <w:r>
          <w:rPr>
            <w:noProof/>
            <w:webHidden/>
          </w:rPr>
        </w:r>
      </w:ins>
      <w:r>
        <w:rPr>
          <w:noProof/>
          <w:webHidden/>
        </w:rPr>
        <w:fldChar w:fldCharType="separate"/>
      </w:r>
      <w:ins w:id="39" w:author="Jonas Götte" w:date="2020-11-04T09:14:00Z">
        <w:r>
          <w:rPr>
            <w:noProof/>
            <w:webHidden/>
          </w:rPr>
          <w:t>10</w:t>
        </w:r>
        <w:r>
          <w:rPr>
            <w:noProof/>
            <w:webHidden/>
          </w:rPr>
          <w:fldChar w:fldCharType="end"/>
        </w:r>
        <w:r w:rsidRPr="001D601A">
          <w:rPr>
            <w:rStyle w:val="Hyperlink"/>
            <w:noProof/>
          </w:rPr>
          <w:fldChar w:fldCharType="end"/>
        </w:r>
      </w:ins>
    </w:p>
    <w:p w14:paraId="3FA56990" w14:textId="194E352B" w:rsidR="009A5ADD" w:rsidRDefault="009A5ADD">
      <w:pPr>
        <w:pStyle w:val="TOC1"/>
        <w:tabs>
          <w:tab w:val="right" w:leader="dot" w:pos="9016"/>
        </w:tabs>
        <w:rPr>
          <w:ins w:id="40" w:author="Jonas Götte" w:date="2020-11-04T09:14:00Z"/>
          <w:rFonts w:eastAsiaTheme="minorEastAsia"/>
          <w:noProof/>
          <w:lang w:eastAsia="nl-NL"/>
        </w:rPr>
      </w:pPr>
      <w:ins w:id="41" w:author="Jonas Götte" w:date="2020-11-04T09:14:00Z">
        <w:r w:rsidRPr="001D601A">
          <w:rPr>
            <w:rStyle w:val="Hyperlink"/>
            <w:noProof/>
          </w:rPr>
          <w:fldChar w:fldCharType="begin"/>
        </w:r>
        <w:r w:rsidRPr="001D601A">
          <w:rPr>
            <w:rStyle w:val="Hyperlink"/>
            <w:noProof/>
          </w:rPr>
          <w:instrText xml:space="preserve"> </w:instrText>
        </w:r>
        <w:r>
          <w:rPr>
            <w:noProof/>
          </w:rPr>
          <w:instrText>HYPERLINK \l "_Toc55373703"</w:instrText>
        </w:r>
        <w:r w:rsidRPr="001D601A">
          <w:rPr>
            <w:rStyle w:val="Hyperlink"/>
            <w:noProof/>
          </w:rPr>
          <w:instrText xml:space="preserve"> </w:instrText>
        </w:r>
        <w:r w:rsidRPr="001D601A">
          <w:rPr>
            <w:rStyle w:val="Hyperlink"/>
            <w:noProof/>
          </w:rPr>
        </w:r>
        <w:r w:rsidRPr="001D601A">
          <w:rPr>
            <w:rStyle w:val="Hyperlink"/>
            <w:noProof/>
          </w:rPr>
          <w:fldChar w:fldCharType="separate"/>
        </w:r>
        <w:r w:rsidRPr="001D601A">
          <w:rPr>
            <w:rStyle w:val="Hyperlink"/>
            <w:noProof/>
            <w:lang w:val="en-US"/>
          </w:rPr>
          <w:t>Soil Moisture</w:t>
        </w:r>
        <w:r>
          <w:rPr>
            <w:noProof/>
            <w:webHidden/>
          </w:rPr>
          <w:tab/>
        </w:r>
        <w:r>
          <w:rPr>
            <w:noProof/>
            <w:webHidden/>
          </w:rPr>
          <w:fldChar w:fldCharType="begin"/>
        </w:r>
        <w:r>
          <w:rPr>
            <w:noProof/>
            <w:webHidden/>
          </w:rPr>
          <w:instrText xml:space="preserve"> PAGEREF _Toc55373703 \h </w:instrText>
        </w:r>
        <w:r>
          <w:rPr>
            <w:noProof/>
            <w:webHidden/>
          </w:rPr>
        </w:r>
      </w:ins>
      <w:r>
        <w:rPr>
          <w:noProof/>
          <w:webHidden/>
        </w:rPr>
        <w:fldChar w:fldCharType="separate"/>
      </w:r>
      <w:ins w:id="42" w:author="Jonas Götte" w:date="2020-11-04T09:14:00Z">
        <w:r>
          <w:rPr>
            <w:noProof/>
            <w:webHidden/>
          </w:rPr>
          <w:t>11</w:t>
        </w:r>
        <w:r>
          <w:rPr>
            <w:noProof/>
            <w:webHidden/>
          </w:rPr>
          <w:fldChar w:fldCharType="end"/>
        </w:r>
        <w:r w:rsidRPr="001D601A">
          <w:rPr>
            <w:rStyle w:val="Hyperlink"/>
            <w:noProof/>
          </w:rPr>
          <w:fldChar w:fldCharType="end"/>
        </w:r>
      </w:ins>
    </w:p>
    <w:p w14:paraId="47CF9493" w14:textId="0053ADAF" w:rsidR="009A5ADD" w:rsidRDefault="009A5ADD">
      <w:pPr>
        <w:pStyle w:val="TOC2"/>
        <w:tabs>
          <w:tab w:val="right" w:leader="dot" w:pos="9016"/>
        </w:tabs>
        <w:rPr>
          <w:ins w:id="43" w:author="Jonas Götte" w:date="2020-11-04T09:14:00Z"/>
          <w:rFonts w:eastAsiaTheme="minorEastAsia"/>
          <w:noProof/>
          <w:lang w:eastAsia="nl-NL"/>
        </w:rPr>
      </w:pPr>
      <w:ins w:id="44" w:author="Jonas Götte" w:date="2020-11-04T09:14:00Z">
        <w:r w:rsidRPr="001D601A">
          <w:rPr>
            <w:rStyle w:val="Hyperlink"/>
            <w:noProof/>
          </w:rPr>
          <w:fldChar w:fldCharType="begin"/>
        </w:r>
        <w:r w:rsidRPr="001D601A">
          <w:rPr>
            <w:rStyle w:val="Hyperlink"/>
            <w:noProof/>
          </w:rPr>
          <w:instrText xml:space="preserve"> </w:instrText>
        </w:r>
        <w:r>
          <w:rPr>
            <w:noProof/>
          </w:rPr>
          <w:instrText>HYPERLINK \l "_Toc55373704"</w:instrText>
        </w:r>
        <w:r w:rsidRPr="001D601A">
          <w:rPr>
            <w:rStyle w:val="Hyperlink"/>
            <w:noProof/>
          </w:rPr>
          <w:instrText xml:space="preserve"> </w:instrText>
        </w:r>
        <w:r w:rsidRPr="001D601A">
          <w:rPr>
            <w:rStyle w:val="Hyperlink"/>
            <w:noProof/>
          </w:rPr>
        </w:r>
        <w:r w:rsidRPr="001D601A">
          <w:rPr>
            <w:rStyle w:val="Hyperlink"/>
            <w:noProof/>
          </w:rPr>
          <w:fldChar w:fldCharType="separate"/>
        </w:r>
        <w:r w:rsidRPr="001D601A">
          <w:rPr>
            <w:rStyle w:val="Hyperlink"/>
            <w:rFonts w:eastAsia="Times New Roman"/>
            <w:noProof/>
            <w:lang w:val="en-US"/>
          </w:rPr>
          <w:t>SMAI - Soil Moisture Anomaly Index</w:t>
        </w:r>
        <w:r>
          <w:rPr>
            <w:noProof/>
            <w:webHidden/>
          </w:rPr>
          <w:tab/>
        </w:r>
        <w:r>
          <w:rPr>
            <w:noProof/>
            <w:webHidden/>
          </w:rPr>
          <w:fldChar w:fldCharType="begin"/>
        </w:r>
        <w:r>
          <w:rPr>
            <w:noProof/>
            <w:webHidden/>
          </w:rPr>
          <w:instrText xml:space="preserve"> PAGEREF _Toc55373704 \h </w:instrText>
        </w:r>
        <w:r>
          <w:rPr>
            <w:noProof/>
            <w:webHidden/>
          </w:rPr>
        </w:r>
      </w:ins>
      <w:r>
        <w:rPr>
          <w:noProof/>
          <w:webHidden/>
        </w:rPr>
        <w:fldChar w:fldCharType="separate"/>
      </w:r>
      <w:ins w:id="45" w:author="Jonas Götte" w:date="2020-11-04T09:14:00Z">
        <w:r>
          <w:rPr>
            <w:noProof/>
            <w:webHidden/>
          </w:rPr>
          <w:t>11</w:t>
        </w:r>
        <w:r>
          <w:rPr>
            <w:noProof/>
            <w:webHidden/>
          </w:rPr>
          <w:fldChar w:fldCharType="end"/>
        </w:r>
        <w:r w:rsidRPr="001D601A">
          <w:rPr>
            <w:rStyle w:val="Hyperlink"/>
            <w:noProof/>
          </w:rPr>
          <w:fldChar w:fldCharType="end"/>
        </w:r>
      </w:ins>
    </w:p>
    <w:p w14:paraId="0183AE63" w14:textId="00553862" w:rsidR="009A5ADD" w:rsidRDefault="009A5ADD">
      <w:pPr>
        <w:pStyle w:val="TOC2"/>
        <w:tabs>
          <w:tab w:val="right" w:leader="dot" w:pos="9016"/>
        </w:tabs>
        <w:rPr>
          <w:ins w:id="46" w:author="Jonas Götte" w:date="2020-11-04T09:14:00Z"/>
          <w:rFonts w:eastAsiaTheme="minorEastAsia"/>
          <w:noProof/>
          <w:lang w:eastAsia="nl-NL"/>
        </w:rPr>
      </w:pPr>
      <w:ins w:id="47" w:author="Jonas Götte" w:date="2020-11-04T09:14:00Z">
        <w:r w:rsidRPr="001D601A">
          <w:rPr>
            <w:rStyle w:val="Hyperlink"/>
            <w:noProof/>
          </w:rPr>
          <w:fldChar w:fldCharType="begin"/>
        </w:r>
        <w:r w:rsidRPr="001D601A">
          <w:rPr>
            <w:rStyle w:val="Hyperlink"/>
            <w:noProof/>
          </w:rPr>
          <w:instrText xml:space="preserve"> </w:instrText>
        </w:r>
        <w:r>
          <w:rPr>
            <w:noProof/>
          </w:rPr>
          <w:instrText>HYPERLINK \l "_Toc55373705"</w:instrText>
        </w:r>
        <w:r w:rsidRPr="001D601A">
          <w:rPr>
            <w:rStyle w:val="Hyperlink"/>
            <w:noProof/>
          </w:rPr>
          <w:instrText xml:space="preserve"> </w:instrText>
        </w:r>
        <w:r w:rsidRPr="001D601A">
          <w:rPr>
            <w:rStyle w:val="Hyperlink"/>
            <w:noProof/>
          </w:rPr>
        </w:r>
        <w:r w:rsidRPr="001D601A">
          <w:rPr>
            <w:rStyle w:val="Hyperlink"/>
            <w:noProof/>
          </w:rPr>
          <w:fldChar w:fldCharType="separate"/>
        </w:r>
        <w:r w:rsidRPr="001D601A">
          <w:rPr>
            <w:rStyle w:val="Hyperlink"/>
            <w:noProof/>
            <w:lang w:val="en-US"/>
          </w:rPr>
          <w:t>SMADI – Soil Moisture Agricultural Drought Index (incomplete)</w:t>
        </w:r>
        <w:r>
          <w:rPr>
            <w:noProof/>
            <w:webHidden/>
          </w:rPr>
          <w:tab/>
        </w:r>
        <w:r>
          <w:rPr>
            <w:noProof/>
            <w:webHidden/>
          </w:rPr>
          <w:fldChar w:fldCharType="begin"/>
        </w:r>
        <w:r>
          <w:rPr>
            <w:noProof/>
            <w:webHidden/>
          </w:rPr>
          <w:instrText xml:space="preserve"> PAGEREF _Toc55373705 \h </w:instrText>
        </w:r>
        <w:r>
          <w:rPr>
            <w:noProof/>
            <w:webHidden/>
          </w:rPr>
        </w:r>
      </w:ins>
      <w:r>
        <w:rPr>
          <w:noProof/>
          <w:webHidden/>
        </w:rPr>
        <w:fldChar w:fldCharType="separate"/>
      </w:r>
      <w:ins w:id="48" w:author="Jonas Götte" w:date="2020-11-04T09:14:00Z">
        <w:r>
          <w:rPr>
            <w:noProof/>
            <w:webHidden/>
          </w:rPr>
          <w:t>11</w:t>
        </w:r>
        <w:r>
          <w:rPr>
            <w:noProof/>
            <w:webHidden/>
          </w:rPr>
          <w:fldChar w:fldCharType="end"/>
        </w:r>
        <w:r w:rsidRPr="001D601A">
          <w:rPr>
            <w:rStyle w:val="Hyperlink"/>
            <w:noProof/>
          </w:rPr>
          <w:fldChar w:fldCharType="end"/>
        </w:r>
      </w:ins>
    </w:p>
    <w:p w14:paraId="33C5BD6B" w14:textId="6F4EC323" w:rsidR="009A5ADD" w:rsidRDefault="009A5ADD">
      <w:pPr>
        <w:pStyle w:val="TOC1"/>
        <w:tabs>
          <w:tab w:val="right" w:leader="dot" w:pos="9016"/>
        </w:tabs>
        <w:rPr>
          <w:ins w:id="49" w:author="Jonas Götte" w:date="2020-11-04T09:14:00Z"/>
          <w:rFonts w:eastAsiaTheme="minorEastAsia"/>
          <w:noProof/>
          <w:lang w:eastAsia="nl-NL"/>
        </w:rPr>
      </w:pPr>
      <w:ins w:id="50" w:author="Jonas Götte" w:date="2020-11-04T09:14:00Z">
        <w:r w:rsidRPr="001D601A">
          <w:rPr>
            <w:rStyle w:val="Hyperlink"/>
            <w:noProof/>
          </w:rPr>
          <w:fldChar w:fldCharType="begin"/>
        </w:r>
        <w:r w:rsidRPr="001D601A">
          <w:rPr>
            <w:rStyle w:val="Hyperlink"/>
            <w:noProof/>
          </w:rPr>
          <w:instrText xml:space="preserve"> </w:instrText>
        </w:r>
        <w:r>
          <w:rPr>
            <w:noProof/>
          </w:rPr>
          <w:instrText>HYPERLINK \l "_Toc55373706"</w:instrText>
        </w:r>
        <w:r w:rsidRPr="001D601A">
          <w:rPr>
            <w:rStyle w:val="Hyperlink"/>
            <w:noProof/>
          </w:rPr>
          <w:instrText xml:space="preserve"> </w:instrText>
        </w:r>
        <w:r w:rsidRPr="001D601A">
          <w:rPr>
            <w:rStyle w:val="Hyperlink"/>
            <w:noProof/>
          </w:rPr>
        </w:r>
        <w:r w:rsidRPr="001D601A">
          <w:rPr>
            <w:rStyle w:val="Hyperlink"/>
            <w:noProof/>
          </w:rPr>
          <w:fldChar w:fldCharType="separate"/>
        </w:r>
        <w:r w:rsidRPr="001D601A">
          <w:rPr>
            <w:rStyle w:val="Hyperlink"/>
            <w:noProof/>
            <w:lang w:val="en-US"/>
          </w:rPr>
          <w:t>Groundwater</w:t>
        </w:r>
        <w:r>
          <w:rPr>
            <w:noProof/>
            <w:webHidden/>
          </w:rPr>
          <w:tab/>
        </w:r>
        <w:r>
          <w:rPr>
            <w:noProof/>
            <w:webHidden/>
          </w:rPr>
          <w:fldChar w:fldCharType="begin"/>
        </w:r>
        <w:r>
          <w:rPr>
            <w:noProof/>
            <w:webHidden/>
          </w:rPr>
          <w:instrText xml:space="preserve"> PAGEREF _Toc55373706 \h </w:instrText>
        </w:r>
        <w:r>
          <w:rPr>
            <w:noProof/>
            <w:webHidden/>
          </w:rPr>
        </w:r>
      </w:ins>
      <w:r>
        <w:rPr>
          <w:noProof/>
          <w:webHidden/>
        </w:rPr>
        <w:fldChar w:fldCharType="separate"/>
      </w:r>
      <w:ins w:id="51" w:author="Jonas Götte" w:date="2020-11-04T09:14:00Z">
        <w:r>
          <w:rPr>
            <w:noProof/>
            <w:webHidden/>
          </w:rPr>
          <w:t>12</w:t>
        </w:r>
        <w:r>
          <w:rPr>
            <w:noProof/>
            <w:webHidden/>
          </w:rPr>
          <w:fldChar w:fldCharType="end"/>
        </w:r>
        <w:r w:rsidRPr="001D601A">
          <w:rPr>
            <w:rStyle w:val="Hyperlink"/>
            <w:noProof/>
          </w:rPr>
          <w:fldChar w:fldCharType="end"/>
        </w:r>
      </w:ins>
    </w:p>
    <w:p w14:paraId="44008737" w14:textId="788AE257" w:rsidR="009A5ADD" w:rsidRDefault="009A5ADD">
      <w:pPr>
        <w:pStyle w:val="TOC2"/>
        <w:tabs>
          <w:tab w:val="right" w:leader="dot" w:pos="9016"/>
        </w:tabs>
        <w:rPr>
          <w:ins w:id="52" w:author="Jonas Götte" w:date="2020-11-04T09:14:00Z"/>
          <w:rFonts w:eastAsiaTheme="minorEastAsia"/>
          <w:noProof/>
          <w:lang w:eastAsia="nl-NL"/>
        </w:rPr>
      </w:pPr>
      <w:ins w:id="53" w:author="Jonas Götte" w:date="2020-11-04T09:14:00Z">
        <w:r w:rsidRPr="001D601A">
          <w:rPr>
            <w:rStyle w:val="Hyperlink"/>
            <w:noProof/>
          </w:rPr>
          <w:fldChar w:fldCharType="begin"/>
        </w:r>
        <w:r w:rsidRPr="001D601A">
          <w:rPr>
            <w:rStyle w:val="Hyperlink"/>
            <w:noProof/>
          </w:rPr>
          <w:instrText xml:space="preserve"> </w:instrText>
        </w:r>
        <w:r>
          <w:rPr>
            <w:noProof/>
          </w:rPr>
          <w:instrText>HYPERLINK \l "_Toc55373707"</w:instrText>
        </w:r>
        <w:r w:rsidRPr="001D601A">
          <w:rPr>
            <w:rStyle w:val="Hyperlink"/>
            <w:noProof/>
          </w:rPr>
          <w:instrText xml:space="preserve"> </w:instrText>
        </w:r>
        <w:r w:rsidRPr="001D601A">
          <w:rPr>
            <w:rStyle w:val="Hyperlink"/>
            <w:noProof/>
          </w:rPr>
        </w:r>
        <w:r w:rsidRPr="001D601A">
          <w:rPr>
            <w:rStyle w:val="Hyperlink"/>
            <w:noProof/>
          </w:rPr>
          <w:fldChar w:fldCharType="separate"/>
        </w:r>
        <w:r w:rsidRPr="001D601A">
          <w:rPr>
            <w:rStyle w:val="Hyperlink"/>
            <w:rFonts w:eastAsia="Times New Roman"/>
            <w:noProof/>
            <w:lang w:val="en-US"/>
          </w:rPr>
          <w:t>Groundwater Table Declining Trend</w:t>
        </w:r>
        <w:r>
          <w:rPr>
            <w:noProof/>
            <w:webHidden/>
          </w:rPr>
          <w:tab/>
        </w:r>
        <w:r>
          <w:rPr>
            <w:noProof/>
            <w:webHidden/>
          </w:rPr>
          <w:fldChar w:fldCharType="begin"/>
        </w:r>
        <w:r>
          <w:rPr>
            <w:noProof/>
            <w:webHidden/>
          </w:rPr>
          <w:instrText xml:space="preserve"> PAGEREF _Toc55373707 \h </w:instrText>
        </w:r>
        <w:r>
          <w:rPr>
            <w:noProof/>
            <w:webHidden/>
          </w:rPr>
        </w:r>
      </w:ins>
      <w:r>
        <w:rPr>
          <w:noProof/>
          <w:webHidden/>
        </w:rPr>
        <w:fldChar w:fldCharType="separate"/>
      </w:r>
      <w:ins w:id="54" w:author="Jonas Götte" w:date="2020-11-04T09:14:00Z">
        <w:r>
          <w:rPr>
            <w:noProof/>
            <w:webHidden/>
          </w:rPr>
          <w:t>12</w:t>
        </w:r>
        <w:r>
          <w:rPr>
            <w:noProof/>
            <w:webHidden/>
          </w:rPr>
          <w:fldChar w:fldCharType="end"/>
        </w:r>
        <w:r w:rsidRPr="001D601A">
          <w:rPr>
            <w:rStyle w:val="Hyperlink"/>
            <w:noProof/>
          </w:rPr>
          <w:fldChar w:fldCharType="end"/>
        </w:r>
      </w:ins>
    </w:p>
    <w:p w14:paraId="116D1F6F" w14:textId="237B2C7F" w:rsidR="00F92CC9" w:rsidRDefault="00D9542A">
      <w:pPr>
        <w:rPr>
          <w:rFonts w:asciiTheme="majorHAnsi" w:eastAsiaTheme="majorEastAsia" w:hAnsiTheme="majorHAnsi" w:cstheme="majorBidi"/>
          <w:b/>
          <w:color w:val="000000" w:themeColor="text1"/>
          <w:sz w:val="32"/>
          <w:szCs w:val="32"/>
          <w:u w:val="single"/>
          <w:lang w:val="en-US"/>
        </w:rPr>
      </w:pPr>
      <w:ins w:id="55" w:author="Jonas Götte" w:date="2020-11-04T09:09:00Z">
        <w:r>
          <w:rPr>
            <w:lang w:val="en-US"/>
          </w:rPr>
          <w:fldChar w:fldCharType="end"/>
        </w:r>
      </w:ins>
      <w:r w:rsidR="00F92CC9">
        <w:rPr>
          <w:lang w:val="en-US"/>
        </w:rPr>
        <w:br w:type="page"/>
      </w:r>
    </w:p>
    <w:p w14:paraId="747A90DE" w14:textId="3A0C4BFD" w:rsidR="0027265C" w:rsidRPr="00B114B7" w:rsidRDefault="00D3534F" w:rsidP="0027265C">
      <w:pPr>
        <w:pStyle w:val="Heading1"/>
        <w:rPr>
          <w:lang w:val="en-US"/>
        </w:rPr>
      </w:pPr>
      <w:bookmarkStart w:id="56" w:name="_Toc55373691"/>
      <w:ins w:id="57" w:author="Dimmie Hendriks" w:date="2020-11-02T09:15:00Z">
        <w:r>
          <w:rPr>
            <w:lang w:val="en-US"/>
          </w:rPr>
          <w:lastRenderedPageBreak/>
          <w:t xml:space="preserve">Meteorology – </w:t>
        </w:r>
      </w:ins>
      <w:r w:rsidR="0027265C" w:rsidRPr="00B114B7">
        <w:rPr>
          <w:lang w:val="en-US"/>
        </w:rPr>
        <w:t>Precipitation</w:t>
      </w:r>
      <w:bookmarkEnd w:id="1"/>
      <w:bookmarkEnd w:id="2"/>
      <w:ins w:id="58" w:author="Dimmie Hendriks" w:date="2020-11-02T09:15:00Z">
        <w:r>
          <w:rPr>
            <w:lang w:val="en-US"/>
          </w:rPr>
          <w:t xml:space="preserve"> and Evaporation</w:t>
        </w:r>
      </w:ins>
      <w:bookmarkEnd w:id="56"/>
    </w:p>
    <w:p w14:paraId="1D1483EB" w14:textId="77777777" w:rsidR="0027265C" w:rsidRDefault="0027265C" w:rsidP="0027265C">
      <w:pPr>
        <w:pStyle w:val="Heading2"/>
        <w:rPr>
          <w:lang w:val="en-US"/>
        </w:rPr>
      </w:pPr>
      <w:bookmarkStart w:id="59" w:name="_Toc54897753"/>
      <w:bookmarkStart w:id="60" w:name="_Toc54900145"/>
      <w:bookmarkStart w:id="61" w:name="_Toc55373692"/>
      <w:r w:rsidRPr="00B114B7">
        <w:rPr>
          <w:rFonts w:eastAsia="Times New Roman"/>
          <w:lang w:val="en-US" w:eastAsia="nl-NL"/>
        </w:rPr>
        <w:t>SPI - Standardized Precipitation Index</w:t>
      </w:r>
      <w:bookmarkEnd w:id="59"/>
      <w:bookmarkEnd w:id="60"/>
      <w:bookmarkEnd w:id="61"/>
      <w:r w:rsidRPr="0027265C">
        <w:rPr>
          <w:lang w:val="en-US"/>
        </w:rPr>
        <w:t xml:space="preserve"> </w:t>
      </w:r>
    </w:p>
    <w:p w14:paraId="267A27FE" w14:textId="375D10C4" w:rsidR="00175C78" w:rsidRPr="00175C78" w:rsidRDefault="00EE28C5" w:rsidP="00175C78">
      <w:pPr>
        <w:pStyle w:val="Heading3"/>
        <w:rPr>
          <w:ins w:id="62" w:author="Jonas Götte" w:date="2020-11-02T14:36:00Z"/>
          <w:rFonts w:eastAsia="Times New Roman"/>
          <w:lang w:val="en-US" w:eastAsia="nl-NL"/>
          <w:rPrChange w:id="63" w:author="Jonas Götte" w:date="2020-11-04T08:53:00Z">
            <w:rPr>
              <w:ins w:id="64" w:author="Jonas Götte" w:date="2020-11-02T14:36:00Z"/>
              <w:rFonts w:eastAsia="Times New Roman"/>
              <w:lang w:val="en-US" w:eastAsia="nl-NL"/>
            </w:rPr>
          </w:rPrChange>
        </w:rPr>
        <w:pPrChange w:id="65" w:author="Jonas Götte" w:date="2020-11-04T08:53:00Z">
          <w:pPr>
            <w:pStyle w:val="Heading3"/>
          </w:pPr>
        </w:pPrChange>
      </w:pPr>
      <w:ins w:id="66" w:author="Dimmie Hendriks" w:date="2020-11-02T09:36:00Z">
        <w:r>
          <w:rPr>
            <w:rFonts w:eastAsia="Times New Roman"/>
            <w:lang w:val="en-US" w:eastAsia="nl-NL"/>
          </w:rPr>
          <w:t>Description of index</w:t>
        </w:r>
      </w:ins>
    </w:p>
    <w:p w14:paraId="2414A268" w14:textId="4D3400BE" w:rsidR="00E157F4" w:rsidRPr="007022AC" w:rsidDel="007022AC" w:rsidRDefault="00E157F4">
      <w:pPr>
        <w:jc w:val="both"/>
        <w:rPr>
          <w:ins w:id="67" w:author="Dimmie Hendriks" w:date="2020-11-02T09:36:00Z"/>
          <w:del w:id="68" w:author="Jonas Götte" w:date="2020-11-02T14:39:00Z"/>
          <w:lang w:val="en-US" w:eastAsia="nl-NL"/>
          <w:rPrChange w:id="69" w:author="Jonas Götte" w:date="2020-11-02T14:39:00Z">
            <w:rPr>
              <w:ins w:id="70" w:author="Dimmie Hendriks" w:date="2020-11-02T09:36:00Z"/>
              <w:del w:id="71" w:author="Jonas Götte" w:date="2020-11-02T14:39:00Z"/>
              <w:rFonts w:eastAsia="Times New Roman"/>
              <w:lang w:val="en-US" w:eastAsia="nl-NL"/>
            </w:rPr>
          </w:rPrChange>
        </w:rPr>
        <w:pPrChange w:id="72" w:author="Jonas Götte" w:date="2020-11-02T14:40:00Z">
          <w:pPr/>
        </w:pPrChange>
      </w:pPr>
    </w:p>
    <w:p w14:paraId="5F4E67C8" w14:textId="1F921E8B" w:rsidR="007022AC" w:rsidRDefault="0027265C" w:rsidP="007022AC">
      <w:pPr>
        <w:pStyle w:val="ListParagraph"/>
        <w:numPr>
          <w:ilvl w:val="0"/>
          <w:numId w:val="3"/>
        </w:numPr>
        <w:jc w:val="both"/>
        <w:rPr>
          <w:ins w:id="73" w:author="Jonas Götte" w:date="2020-11-02T14:47:00Z"/>
          <w:rFonts w:ascii="Calibri" w:eastAsia="Times New Roman" w:hAnsi="Calibri" w:cs="Calibri"/>
          <w:color w:val="000000"/>
          <w:lang w:val="en-US" w:eastAsia="nl-NL"/>
        </w:rPr>
      </w:pPr>
      <w:del w:id="74" w:author="Jonas Götte" w:date="2020-11-04T08:50:00Z">
        <w:r w:rsidRPr="0027265C" w:rsidDel="00175C78">
          <w:rPr>
            <w:rFonts w:ascii="Calibri" w:eastAsia="Times New Roman" w:hAnsi="Calibri" w:cs="Calibri"/>
            <w:color w:val="000000"/>
            <w:lang w:val="en-US" w:eastAsia="nl-NL"/>
          </w:rPr>
          <w:delText>"</w:delText>
        </w:r>
      </w:del>
      <w:ins w:id="75" w:author="Jonas Götte" w:date="2020-11-02T14:40:00Z">
        <w:r w:rsidR="007022AC">
          <w:rPr>
            <w:rFonts w:ascii="Calibri" w:eastAsia="Times New Roman" w:hAnsi="Calibri" w:cs="Calibri"/>
            <w:color w:val="000000"/>
            <w:lang w:val="en-US" w:eastAsia="nl-NL"/>
          </w:rPr>
          <w:t xml:space="preserve">SPI </w:t>
        </w:r>
        <w:r w:rsidR="007022AC" w:rsidRPr="0027265C">
          <w:rPr>
            <w:rFonts w:ascii="Calibri" w:eastAsia="Times New Roman" w:hAnsi="Calibri" w:cs="Calibri"/>
            <w:color w:val="000000"/>
            <w:lang w:val="en-US" w:eastAsia="nl-NL"/>
          </w:rPr>
          <w:t xml:space="preserve">quantifies observed precipitation as a standardized departure from a selected probability distribution function </w:t>
        </w:r>
        <w:r w:rsidR="007022AC">
          <w:rPr>
            <w:rFonts w:ascii="Calibri" w:eastAsia="Times New Roman" w:hAnsi="Calibri" w:cs="Calibri"/>
            <w:color w:val="000000"/>
            <w:lang w:val="en-US" w:eastAsia="nl-NL"/>
          </w:rPr>
          <w:t xml:space="preserve">(usually Gamma distribution) </w:t>
        </w:r>
        <w:r w:rsidR="007022AC" w:rsidRPr="0027265C">
          <w:rPr>
            <w:rFonts w:ascii="Calibri" w:eastAsia="Times New Roman" w:hAnsi="Calibri" w:cs="Calibri"/>
            <w:color w:val="000000"/>
            <w:lang w:val="en-US" w:eastAsia="nl-NL"/>
          </w:rPr>
          <w:t>that models the raw precipitation data</w:t>
        </w:r>
      </w:ins>
      <w:ins w:id="76" w:author="Jonas Götte" w:date="2020-11-02T14:46:00Z">
        <w:r w:rsidR="007022AC">
          <w:rPr>
            <w:rStyle w:val="FootnoteReference"/>
            <w:rFonts w:ascii="Calibri" w:eastAsia="Times New Roman" w:hAnsi="Calibri" w:cs="Calibri"/>
            <w:color w:val="000000"/>
            <w:lang w:val="en-US" w:eastAsia="nl-NL"/>
          </w:rPr>
          <w:footnoteReference w:id="1"/>
        </w:r>
      </w:ins>
    </w:p>
    <w:p w14:paraId="75FC5C13" w14:textId="46AE1B0D" w:rsidR="007022AC" w:rsidRDefault="005A0CEC" w:rsidP="00175C78">
      <w:pPr>
        <w:jc w:val="both"/>
        <w:rPr>
          <w:ins w:id="78" w:author="Jonas Götte" w:date="2020-11-04T08:54:00Z"/>
          <w:rFonts w:ascii="Calibri" w:eastAsia="Times New Roman" w:hAnsi="Calibri" w:cs="Calibri"/>
          <w:color w:val="000000"/>
          <w:lang w:val="en-US" w:eastAsia="nl-NL"/>
        </w:rPr>
      </w:pPr>
      <w:ins w:id="79" w:author="Jonas Götte" w:date="2020-11-02T14:47:00Z">
        <w:r w:rsidRPr="005A0CEC">
          <w:rPr>
            <w:rFonts w:ascii="Calibri" w:eastAsia="Times New Roman" w:hAnsi="Calibri" w:cs="Calibri"/>
            <w:color w:val="000000"/>
            <w:lang w:val="en-US" w:eastAsia="nl-NL"/>
            <w:rPrChange w:id="80" w:author="Jonas Götte" w:date="2020-11-02T14:47:00Z">
              <w:rPr>
                <w:rFonts w:ascii="Verdana" w:hAnsi="Verdana"/>
                <w:color w:val="333333"/>
                <w:sz w:val="21"/>
                <w:szCs w:val="21"/>
                <w:shd w:val="clear" w:color="auto" w:fill="FFFFFF"/>
              </w:rPr>
            </w:rPrChange>
          </w:rPr>
          <w:t>SPI values can be interpreted as the number of standard deviations by which the observed anomaly deviates from the long-term mean</w:t>
        </w:r>
        <w:r>
          <w:rPr>
            <w:rFonts w:ascii="Calibri" w:eastAsia="Times New Roman" w:hAnsi="Calibri" w:cs="Calibri"/>
            <w:color w:val="000000"/>
            <w:lang w:val="en-US" w:eastAsia="nl-NL"/>
          </w:rPr>
          <w:t>.</w:t>
        </w:r>
      </w:ins>
      <w:ins w:id="81" w:author="Jonas Götte" w:date="2020-11-04T08:53:00Z">
        <w:r w:rsidR="00175C78">
          <w:rPr>
            <w:rFonts w:ascii="Calibri" w:eastAsia="Times New Roman" w:hAnsi="Calibri" w:cs="Calibri"/>
            <w:color w:val="000000"/>
            <w:lang w:val="en-US" w:eastAsia="nl-NL"/>
          </w:rPr>
          <w:t xml:space="preserve"> Typically, periods of 1,3 or 6 months are used and respectively noted as SPI 1,3, or 6.</w:t>
        </w:r>
      </w:ins>
    </w:p>
    <w:p w14:paraId="2050A1C8" w14:textId="7E3FD21E" w:rsidR="00175C78" w:rsidRDefault="00175C78" w:rsidP="00175C78">
      <w:pPr>
        <w:jc w:val="both"/>
        <w:rPr>
          <w:ins w:id="82" w:author="Jonas Götte" w:date="2020-11-04T08:54:00Z"/>
          <w:rFonts w:ascii="Calibri" w:eastAsia="Times New Roman" w:hAnsi="Calibri" w:cs="Calibri"/>
          <w:color w:val="000000"/>
          <w:lang w:val="en-US" w:eastAsia="nl-NL"/>
        </w:rPr>
        <w:pPrChange w:id="83" w:author="Jonas Götte" w:date="2020-11-04T08:54:00Z">
          <w:pPr/>
        </w:pPrChange>
      </w:pPr>
      <w:ins w:id="84" w:author="Jonas Götte" w:date="2020-11-04T08:54:00Z">
        <w:r>
          <w:rPr>
            <w:rFonts w:ascii="Calibri" w:eastAsia="Times New Roman" w:hAnsi="Calibri" w:cs="Calibri"/>
            <w:color w:val="000000"/>
            <w:lang w:val="en-US" w:eastAsia="nl-NL"/>
          </w:rPr>
          <w:t>The further the values differentiate from 0</w:t>
        </w:r>
      </w:ins>
      <w:ins w:id="85" w:author="Jonas Götte" w:date="2020-11-04T08:55:00Z">
        <w:r>
          <w:rPr>
            <w:rFonts w:ascii="Calibri" w:eastAsia="Times New Roman" w:hAnsi="Calibri" w:cs="Calibri"/>
            <w:color w:val="000000"/>
            <w:lang w:val="en-US" w:eastAsia="nl-NL"/>
          </w:rPr>
          <w:t>, the lower is the probability of the precipitation. Low SPI values indicate low precipitation and hence a higher chance for drought.</w:t>
        </w:r>
      </w:ins>
    </w:p>
    <w:p w14:paraId="6B0FC75E" w14:textId="7E053330" w:rsidR="00175C78" w:rsidRDefault="00175C78" w:rsidP="00175C78">
      <w:pPr>
        <w:jc w:val="center"/>
        <w:rPr>
          <w:ins w:id="86" w:author="Jonas Götte" w:date="2020-11-02T14:39:00Z"/>
          <w:rFonts w:ascii="Calibri" w:eastAsia="Times New Roman" w:hAnsi="Calibri" w:cs="Calibri"/>
          <w:color w:val="000000"/>
          <w:lang w:val="en-US" w:eastAsia="nl-NL"/>
        </w:rPr>
        <w:pPrChange w:id="87" w:author="Jonas Götte" w:date="2020-11-04T08:54:00Z">
          <w:pPr/>
        </w:pPrChange>
      </w:pPr>
      <w:ins w:id="88" w:author="Jonas Götte" w:date="2020-11-04T08:54:00Z">
        <w:r>
          <w:rPr>
            <w:noProof/>
          </w:rPr>
          <w:drawing>
            <wp:inline distT="0" distB="0" distL="0" distR="0" wp14:anchorId="5B148B05" wp14:editId="218ECAC2">
              <wp:extent cx="3810000" cy="2943225"/>
              <wp:effectExtent l="0" t="0" r="0" b="9525"/>
              <wp:docPr id="7" name="Picture 7" descr="https://climatedataguide.ucar.edu/sites/default/files/styles/node_key_figures_display/public/key_figures/climate_data_set/6mSPIDataUS.png?itok=EkJw4F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imatedataguide.ucar.edu/sites/default/files/styles/node_key_figures_display/public/key_figures/climate_data_set/6mSPIDataUS.png?itok=EkJw4F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943225"/>
                      </a:xfrm>
                      <a:prstGeom prst="rect">
                        <a:avLst/>
                      </a:prstGeom>
                      <a:noFill/>
                      <a:ln>
                        <a:noFill/>
                      </a:ln>
                    </pic:spPr>
                  </pic:pic>
                </a:graphicData>
              </a:graphic>
            </wp:inline>
          </w:drawing>
        </w:r>
      </w:ins>
    </w:p>
    <w:p w14:paraId="37159E2C" w14:textId="47A5943D" w:rsidR="0027265C" w:rsidDel="007022AC" w:rsidRDefault="0027265C" w:rsidP="0027265C">
      <w:pPr>
        <w:rPr>
          <w:del w:id="89" w:author="Jonas Götte" w:date="2020-11-02T14:40:00Z"/>
          <w:rFonts w:ascii="Calibri" w:eastAsia="Times New Roman" w:hAnsi="Calibri" w:cs="Calibri"/>
          <w:color w:val="000000"/>
          <w:lang w:val="en-US" w:eastAsia="nl-NL"/>
        </w:rPr>
      </w:pPr>
      <w:del w:id="90" w:author="Jonas Götte" w:date="2020-11-02T14:40:00Z">
        <w:r w:rsidRPr="0027265C" w:rsidDel="007022AC">
          <w:rPr>
            <w:rFonts w:ascii="Calibri" w:eastAsia="Times New Roman" w:hAnsi="Calibri" w:cs="Calibri"/>
            <w:color w:val="000000"/>
            <w:lang w:val="en-US" w:eastAsia="nl-NL"/>
          </w:rPr>
          <w:delText>quantifies observed precipitation as a standardized departure from a selected probability distribution function that models the raw precipitation data"</w:delText>
        </w:r>
      </w:del>
    </w:p>
    <w:p w14:paraId="5361C29E" w14:textId="6D901201" w:rsidR="0027265C" w:rsidDel="007022AC" w:rsidRDefault="0027265C" w:rsidP="0027265C">
      <w:pPr>
        <w:rPr>
          <w:del w:id="91" w:author="Jonas Götte" w:date="2020-11-02T14:45:00Z"/>
          <w:rFonts w:ascii="Calibri" w:eastAsia="Times New Roman" w:hAnsi="Calibri" w:cs="Calibri"/>
          <w:color w:val="000000"/>
          <w:lang w:val="en-US" w:eastAsia="nl-NL"/>
        </w:rPr>
      </w:pPr>
      <w:del w:id="92" w:author="Jonas Götte" w:date="2020-11-02T14:45:00Z">
        <w:r w:rsidRPr="0027265C" w:rsidDel="007022AC">
          <w:rPr>
            <w:rFonts w:ascii="Calibri" w:eastAsia="Times New Roman" w:hAnsi="Calibri" w:cs="Calibri"/>
            <w:color w:val="000000"/>
            <w:lang w:val="en-US" w:eastAsia="nl-NL"/>
          </w:rPr>
          <w:delText>can be used over different timescales, e.g. monthly, 3-monthly, half-year …</w:delText>
        </w:r>
      </w:del>
    </w:p>
    <w:p w14:paraId="68740FEC" w14:textId="27421DE2" w:rsidR="001707ED" w:rsidDel="007022AC" w:rsidRDefault="00B114B7" w:rsidP="0027265C">
      <w:pPr>
        <w:rPr>
          <w:ins w:id="93" w:author="Patricia Trambauer" w:date="2020-10-30T14:32:00Z"/>
          <w:del w:id="94" w:author="Jonas Götte" w:date="2020-11-02T14:45:00Z"/>
          <w:rFonts w:ascii="Calibri" w:eastAsia="Times New Roman" w:hAnsi="Calibri" w:cs="Calibri"/>
          <w:i/>
          <w:color w:val="FF0000"/>
          <w:lang w:val="en-US" w:eastAsia="nl-NL"/>
        </w:rPr>
      </w:pPr>
      <w:del w:id="95" w:author="Jonas Götte" w:date="2020-11-02T14:45:00Z">
        <w:r w:rsidRPr="00B114B7" w:rsidDel="007022AC">
          <w:rPr>
            <w:rFonts w:ascii="Calibri" w:eastAsia="Times New Roman" w:hAnsi="Calibri" w:cs="Calibri"/>
            <w:i/>
            <w:color w:val="FF0000"/>
            <w:lang w:val="en-US" w:eastAsia="nl-NL"/>
          </w:rPr>
          <w:delText>which probability function do we want to use?</w:delText>
        </w:r>
      </w:del>
    </w:p>
    <w:p w14:paraId="2492DE57" w14:textId="667276A0" w:rsidR="001D525C" w:rsidRPr="00B114B7" w:rsidDel="005E00BE" w:rsidRDefault="001D525C" w:rsidP="001D525C">
      <w:pPr>
        <w:rPr>
          <w:del w:id="96" w:author="Jonas Götte" w:date="2020-11-02T15:00:00Z"/>
          <w:rFonts w:ascii="Calibri" w:eastAsia="Times New Roman" w:hAnsi="Calibri" w:cs="Calibri"/>
          <w:i/>
          <w:color w:val="FF0000"/>
          <w:lang w:val="en-US" w:eastAsia="nl-NL"/>
        </w:rPr>
      </w:pPr>
      <w:ins w:id="97" w:author="Patricia Trambauer" w:date="2020-10-30T14:32:00Z">
        <w:del w:id="98" w:author="Jonas Götte" w:date="2020-11-02T15:00:00Z">
          <w:r w:rsidDel="005E00BE">
            <w:rPr>
              <w:rFonts w:ascii="Calibri" w:eastAsia="Times New Roman" w:hAnsi="Calibri" w:cs="Calibri"/>
              <w:i/>
              <w:color w:val="FF0000"/>
              <w:lang w:val="en-US" w:eastAsia="nl-NL"/>
            </w:rPr>
            <w:delText xml:space="preserve">I think that the </w:delText>
          </w:r>
          <w:r w:rsidRPr="001D525C" w:rsidDel="005E00BE">
            <w:rPr>
              <w:rFonts w:ascii="Calibri" w:eastAsia="Times New Roman" w:hAnsi="Calibri" w:cs="Calibri"/>
              <w:i/>
              <w:color w:val="FF0000"/>
              <w:lang w:val="en-US" w:eastAsia="nl-NL"/>
            </w:rPr>
            <w:delText>historic record is</w:delText>
          </w:r>
          <w:r w:rsidDel="005E00BE">
            <w:rPr>
              <w:rFonts w:ascii="Calibri" w:eastAsia="Times New Roman" w:hAnsi="Calibri" w:cs="Calibri"/>
              <w:i/>
              <w:color w:val="FF0000"/>
              <w:lang w:val="en-US" w:eastAsia="nl-NL"/>
            </w:rPr>
            <w:delText xml:space="preserve"> normally</w:delText>
          </w:r>
          <w:r w:rsidRPr="001D525C" w:rsidDel="005E00BE">
            <w:rPr>
              <w:rFonts w:ascii="Calibri" w:eastAsia="Times New Roman" w:hAnsi="Calibri" w:cs="Calibri"/>
              <w:i/>
              <w:color w:val="FF0000"/>
              <w:lang w:val="en-US" w:eastAsia="nl-NL"/>
            </w:rPr>
            <w:delText xml:space="preserve"> fitted to a </w:delText>
          </w:r>
        </w:del>
      </w:ins>
      <w:ins w:id="99" w:author="Patricia Trambauer" w:date="2020-10-30T14:33:00Z">
        <w:del w:id="100" w:author="Jonas Götte" w:date="2020-11-02T15:00:00Z">
          <w:r w:rsidRPr="001D525C" w:rsidDel="005E00BE">
            <w:rPr>
              <w:rFonts w:ascii="Calibri" w:eastAsia="Times New Roman" w:hAnsi="Calibri" w:cs="Calibri"/>
              <w:i/>
              <w:color w:val="FF0000"/>
              <w:lang w:val="en-US" w:eastAsia="nl-NL"/>
            </w:rPr>
            <w:delText>“gamma”</w:delText>
          </w:r>
          <w:r w:rsidDel="005E00BE">
            <w:rPr>
              <w:rFonts w:ascii="Calibri" w:eastAsia="Times New Roman" w:hAnsi="Calibri" w:cs="Calibri"/>
              <w:i/>
              <w:color w:val="FF0000"/>
              <w:lang w:val="en-US" w:eastAsia="nl-NL"/>
            </w:rPr>
            <w:delText xml:space="preserve"> </w:delText>
          </w:r>
        </w:del>
      </w:ins>
      <w:ins w:id="101" w:author="Patricia Trambauer" w:date="2020-10-30T14:32:00Z">
        <w:del w:id="102" w:author="Jonas Götte" w:date="2020-11-02T15:00:00Z">
          <w:r w:rsidRPr="001D525C" w:rsidDel="005E00BE">
            <w:rPr>
              <w:rFonts w:ascii="Calibri" w:eastAsia="Times New Roman" w:hAnsi="Calibri" w:cs="Calibri"/>
              <w:i/>
              <w:color w:val="FF0000"/>
              <w:lang w:val="en-US" w:eastAsia="nl-NL"/>
            </w:rPr>
            <w:delText xml:space="preserve">probability </w:delText>
          </w:r>
        </w:del>
      </w:ins>
      <w:ins w:id="103" w:author="Patricia Trambauer" w:date="2020-10-30T14:33:00Z">
        <w:del w:id="104" w:author="Jonas Götte" w:date="2020-11-02T15:00:00Z">
          <w:r w:rsidRPr="001D525C" w:rsidDel="005E00BE">
            <w:rPr>
              <w:rFonts w:ascii="Calibri" w:eastAsia="Times New Roman" w:hAnsi="Calibri" w:cs="Calibri"/>
              <w:i/>
              <w:color w:val="FF0000"/>
              <w:lang w:val="en-US" w:eastAsia="nl-NL"/>
            </w:rPr>
            <w:delText>distribution.</w:delText>
          </w:r>
          <w:r w:rsidDel="005E00BE">
            <w:rPr>
              <w:rFonts w:ascii="Calibri" w:eastAsia="Times New Roman" w:hAnsi="Calibri" w:cs="Calibri"/>
              <w:i/>
              <w:color w:val="FF0000"/>
              <w:lang w:val="en-US" w:eastAsia="nl-NL"/>
            </w:rPr>
            <w:delText xml:space="preserve"> I do think we already have codes to compute this, please check with Frederiek</w:delText>
          </w:r>
        </w:del>
      </w:ins>
    </w:p>
    <w:p w14:paraId="4793B97C" w14:textId="731CD9FB" w:rsidR="0027265C" w:rsidDel="00175C78" w:rsidRDefault="001D525C" w:rsidP="0027265C">
      <w:pPr>
        <w:spacing w:after="0" w:line="240" w:lineRule="auto"/>
        <w:rPr>
          <w:ins w:id="105" w:author="Patricia Trambauer" w:date="2020-10-30T14:35:00Z"/>
          <w:del w:id="106" w:author="Jonas Götte" w:date="2020-11-04T08:50:00Z"/>
          <w:rFonts w:ascii="Calibri" w:eastAsia="Times New Roman" w:hAnsi="Calibri" w:cs="Calibri"/>
          <w:color w:val="000000"/>
          <w:u w:val="single"/>
          <w:lang w:val="en-US" w:eastAsia="nl-NL"/>
        </w:rPr>
      </w:pPr>
      <w:ins w:id="107" w:author="Patricia Trambauer" w:date="2020-10-30T14:35:00Z">
        <w:del w:id="108" w:author="Jonas Götte" w:date="2020-11-04T08:50:00Z">
          <w:r w:rsidDel="00175C78">
            <w:rPr>
              <w:rFonts w:ascii="Calibri" w:eastAsia="Times New Roman" w:hAnsi="Calibri" w:cs="Calibri"/>
              <w:color w:val="000000"/>
              <w:u w:val="single"/>
              <w:lang w:val="en-US" w:eastAsia="nl-NL"/>
            </w:rPr>
            <w:delText>See article of McKe</w:delText>
          </w:r>
        </w:del>
      </w:ins>
      <w:ins w:id="109" w:author="Patricia Trambauer" w:date="2020-10-30T14:36:00Z">
        <w:del w:id="110" w:author="Jonas Götte" w:date="2020-11-04T08:50:00Z">
          <w:r w:rsidDel="00175C78">
            <w:rPr>
              <w:rFonts w:ascii="Calibri" w:eastAsia="Times New Roman" w:hAnsi="Calibri" w:cs="Calibri"/>
              <w:color w:val="000000"/>
              <w:u w:val="single"/>
              <w:lang w:val="en-US" w:eastAsia="nl-NL"/>
            </w:rPr>
            <w:delText>e</w:delText>
          </w:r>
        </w:del>
      </w:ins>
      <w:ins w:id="111" w:author="Patricia Trambauer" w:date="2020-10-30T14:35:00Z">
        <w:del w:id="112" w:author="Jonas Götte" w:date="2020-11-04T08:50:00Z">
          <w:r w:rsidDel="00175C78">
            <w:rPr>
              <w:rFonts w:ascii="Calibri" w:eastAsia="Times New Roman" w:hAnsi="Calibri" w:cs="Calibri"/>
              <w:color w:val="000000"/>
              <w:u w:val="single"/>
              <w:lang w:val="en-US" w:eastAsia="nl-NL"/>
            </w:rPr>
            <w:delText xml:space="preserve"> </w:delText>
          </w:r>
          <w:r w:rsidRPr="001D525C" w:rsidDel="00175C78">
            <w:rPr>
              <w:rFonts w:ascii="Calibri" w:eastAsia="Times New Roman" w:hAnsi="Calibri" w:cs="Calibri"/>
              <w:color w:val="000000"/>
              <w:u w:val="single"/>
              <w:lang w:val="en-US" w:eastAsia="nl-NL"/>
            </w:rPr>
            <w:delText>http://citeseerx.ist.psu.edu/viewdoc/download;jsessionid=E783ADEE2F1EB3E4495ABA2ACD69CCCA?doi=10.1.1.462.4342&amp;rep=rep1&amp;type=pdf</w:delText>
          </w:r>
        </w:del>
      </w:ins>
    </w:p>
    <w:p w14:paraId="25D99AE0" w14:textId="77777777" w:rsidR="001D525C" w:rsidRPr="00B114B7" w:rsidRDefault="001D525C" w:rsidP="0027265C">
      <w:pPr>
        <w:spacing w:after="0" w:line="240" w:lineRule="auto"/>
        <w:rPr>
          <w:rFonts w:ascii="Calibri" w:eastAsia="Times New Roman" w:hAnsi="Calibri" w:cs="Calibri"/>
          <w:color w:val="000000"/>
          <w:u w:val="single"/>
          <w:lang w:val="en-US" w:eastAsia="nl-NL"/>
        </w:rPr>
      </w:pPr>
    </w:p>
    <w:p w14:paraId="093FA158" w14:textId="452DC8BB" w:rsidR="0027265C" w:rsidRPr="00A71E59" w:rsidRDefault="0027265C">
      <w:pPr>
        <w:pStyle w:val="Heading3"/>
        <w:rPr>
          <w:lang w:val="en-US"/>
          <w:rPrChange w:id="113" w:author="Jonas Götte" w:date="2020-11-02T10:49:00Z">
            <w:rPr>
              <w:lang w:val="de-DE"/>
            </w:rPr>
          </w:rPrChange>
        </w:rPr>
        <w:pPrChange w:id="114" w:author="Dimmie Hendriks" w:date="2020-11-02T09:36:00Z">
          <w:pPr/>
        </w:pPrChange>
      </w:pPr>
      <w:del w:id="115" w:author="Dimmie Hendriks" w:date="2020-11-02T09:36:00Z">
        <w:r w:rsidRPr="00A71E59" w:rsidDel="00EE28C5">
          <w:rPr>
            <w:lang w:val="en-US"/>
            <w:rPrChange w:id="116" w:author="Jonas Götte" w:date="2020-11-02T10:49:00Z">
              <w:rPr>
                <w:lang w:val="de-DE"/>
              </w:rPr>
            </w:rPrChange>
          </w:rPr>
          <w:delText xml:space="preserve">user </w:delText>
        </w:r>
      </w:del>
      <w:ins w:id="117" w:author="Dimmie Hendriks" w:date="2020-11-02T09:39:00Z">
        <w:r w:rsidR="00EE28C5" w:rsidRPr="00A71E59">
          <w:rPr>
            <w:lang w:val="en-US"/>
            <w:rPrChange w:id="118" w:author="Jonas Götte" w:date="2020-11-02T10:49:00Z">
              <w:rPr>
                <w:lang w:val="de-DE"/>
              </w:rPr>
            </w:rPrChange>
          </w:rPr>
          <w:t>Available info / u</w:t>
        </w:r>
      </w:ins>
      <w:ins w:id="119" w:author="Dimmie Hendriks" w:date="2020-11-02T09:36:00Z">
        <w:r w:rsidR="00EE28C5" w:rsidRPr="00A71E59">
          <w:rPr>
            <w:lang w:val="en-US"/>
            <w:rPrChange w:id="120" w:author="Jonas Götte" w:date="2020-11-02T10:49:00Z">
              <w:rPr>
                <w:lang w:val="de-DE"/>
              </w:rPr>
            </w:rPrChange>
          </w:rPr>
          <w:t xml:space="preserve">ser </w:t>
        </w:r>
      </w:ins>
      <w:r w:rsidRPr="00A71E59">
        <w:rPr>
          <w:lang w:val="en-US"/>
          <w:rPrChange w:id="121" w:author="Jonas Götte" w:date="2020-11-02T10:49:00Z">
            <w:rPr>
              <w:lang w:val="de-DE"/>
            </w:rPr>
          </w:rPrChange>
        </w:rPr>
        <w:t>guide</w:t>
      </w:r>
      <w:ins w:id="122" w:author="Dimmie Hendriks" w:date="2020-11-02T09:39:00Z">
        <w:r w:rsidR="00EE28C5" w:rsidRPr="00A71E59">
          <w:rPr>
            <w:lang w:val="en-US"/>
            <w:rPrChange w:id="123" w:author="Jonas Götte" w:date="2020-11-02T10:49:00Z">
              <w:rPr>
                <w:lang w:val="de-DE"/>
              </w:rPr>
            </w:rPrChange>
          </w:rPr>
          <w:t>s</w:t>
        </w:r>
      </w:ins>
      <w:del w:id="124" w:author="Dimmie Hendriks" w:date="2020-11-02T09:39:00Z">
        <w:r w:rsidRPr="00A71E59" w:rsidDel="00EE28C5">
          <w:rPr>
            <w:lang w:val="en-US"/>
            <w:rPrChange w:id="125" w:author="Jonas Götte" w:date="2020-11-02T10:49:00Z">
              <w:rPr>
                <w:lang w:val="de-DE"/>
              </w:rPr>
            </w:rPrChange>
          </w:rPr>
          <w:delText>s</w:delText>
        </w:r>
      </w:del>
      <w:del w:id="126" w:author="Dimmie Hendriks" w:date="2020-11-02T09:36:00Z">
        <w:r w:rsidRPr="00A71E59" w:rsidDel="00EE28C5">
          <w:rPr>
            <w:lang w:val="en-US"/>
            <w:rPrChange w:id="127" w:author="Jonas Götte" w:date="2020-11-02T10:49:00Z">
              <w:rPr>
                <w:lang w:val="de-DE"/>
              </w:rPr>
            </w:rPrChange>
          </w:rPr>
          <w:delText>:</w:delText>
        </w:r>
      </w:del>
    </w:p>
    <w:p w14:paraId="691D5188" w14:textId="77777777" w:rsidR="0027265C" w:rsidRPr="00A71E59" w:rsidRDefault="0027265C" w:rsidP="0027265C">
      <w:pPr>
        <w:spacing w:after="0" w:line="240" w:lineRule="auto"/>
        <w:rPr>
          <w:rFonts w:ascii="Calibri" w:eastAsia="Times New Roman" w:hAnsi="Calibri" w:cs="Calibri"/>
          <w:color w:val="000000"/>
          <w:u w:val="single"/>
          <w:lang w:val="en-US" w:eastAsia="nl-NL"/>
          <w:rPrChange w:id="128" w:author="Jonas Götte" w:date="2020-11-02T10:49:00Z">
            <w:rPr>
              <w:rFonts w:ascii="Calibri" w:eastAsia="Times New Roman" w:hAnsi="Calibri" w:cs="Calibri"/>
              <w:color w:val="000000"/>
              <w:u w:val="single"/>
              <w:lang w:val="de-DE" w:eastAsia="nl-NL"/>
            </w:rPr>
          </w:rPrChange>
        </w:rPr>
      </w:pPr>
      <w:r w:rsidRPr="00A71E59">
        <w:rPr>
          <w:rFonts w:ascii="Calibri" w:eastAsia="Times New Roman" w:hAnsi="Calibri" w:cs="Calibri"/>
          <w:color w:val="000000"/>
          <w:lang w:val="en-US" w:eastAsia="nl-NL"/>
          <w:rPrChange w:id="129" w:author="Jonas Götte" w:date="2020-11-02T10:49:00Z">
            <w:rPr>
              <w:rFonts w:ascii="Calibri" w:eastAsia="Times New Roman" w:hAnsi="Calibri" w:cs="Calibri"/>
              <w:color w:val="000000"/>
              <w:lang w:val="de-DE" w:eastAsia="nl-NL"/>
            </w:rPr>
          </w:rPrChange>
        </w:rPr>
        <w:t>https://climatedataguide.ucar.edu/climate-data/standardized-precipitation-index-spi</w:t>
      </w:r>
    </w:p>
    <w:p w14:paraId="24CDC0D3" w14:textId="77777777" w:rsidR="0027265C" w:rsidRPr="00A71E59" w:rsidRDefault="0027265C" w:rsidP="0027265C">
      <w:pPr>
        <w:spacing w:after="0" w:line="240" w:lineRule="auto"/>
        <w:rPr>
          <w:rFonts w:ascii="Calibri" w:eastAsia="Times New Roman" w:hAnsi="Calibri" w:cs="Calibri"/>
          <w:color w:val="000000"/>
          <w:lang w:val="en-US" w:eastAsia="nl-NL"/>
          <w:rPrChange w:id="130" w:author="Jonas Götte" w:date="2020-11-02T10:49:00Z">
            <w:rPr>
              <w:rFonts w:ascii="Calibri" w:eastAsia="Times New Roman" w:hAnsi="Calibri" w:cs="Calibri"/>
              <w:color w:val="000000"/>
              <w:lang w:val="de-DE" w:eastAsia="nl-NL"/>
            </w:rPr>
          </w:rPrChange>
        </w:rPr>
      </w:pPr>
      <w:r w:rsidRPr="00A71E59">
        <w:rPr>
          <w:rFonts w:ascii="Calibri" w:eastAsia="Times New Roman" w:hAnsi="Calibri" w:cs="Calibri"/>
          <w:color w:val="000000"/>
          <w:lang w:val="en-US" w:eastAsia="nl-NL"/>
          <w:rPrChange w:id="131" w:author="Jonas Götte" w:date="2020-11-02T10:49:00Z">
            <w:rPr>
              <w:rFonts w:ascii="Calibri" w:eastAsia="Times New Roman" w:hAnsi="Calibri" w:cs="Calibri"/>
              <w:color w:val="000000"/>
              <w:lang w:val="de-DE" w:eastAsia="nl-NL"/>
            </w:rPr>
          </w:rPrChange>
        </w:rPr>
        <w:t>https://library.wmo.int/doc_num.php?explnum_id=7768</w:t>
      </w:r>
    </w:p>
    <w:p w14:paraId="046B2025" w14:textId="77777777" w:rsidR="0027265C" w:rsidRPr="00A71E59" w:rsidRDefault="0027265C" w:rsidP="0027265C">
      <w:pPr>
        <w:rPr>
          <w:lang w:val="en-US"/>
          <w:rPrChange w:id="132" w:author="Jonas Götte" w:date="2020-11-02T10:49:00Z">
            <w:rPr>
              <w:lang w:val="de-DE"/>
            </w:rPr>
          </w:rPrChange>
        </w:rPr>
      </w:pPr>
      <w:r w:rsidRPr="00A71E59">
        <w:rPr>
          <w:rFonts w:ascii="Calibri" w:eastAsia="Times New Roman" w:hAnsi="Calibri" w:cs="Calibri"/>
          <w:color w:val="000000"/>
          <w:lang w:val="en-US" w:eastAsia="nl-NL"/>
          <w:rPrChange w:id="133" w:author="Jonas Götte" w:date="2020-11-02T10:49:00Z">
            <w:rPr>
              <w:rFonts w:ascii="Calibri" w:eastAsia="Times New Roman" w:hAnsi="Calibri" w:cs="Calibri"/>
              <w:color w:val="000000"/>
              <w:lang w:val="de-DE" w:eastAsia="nl-NL"/>
            </w:rPr>
          </w:rPrChange>
        </w:rPr>
        <w:t>https://edo.jrc.ec.europa.eu/documents/factsheets/factsheet_spi.pdf</w:t>
      </w:r>
      <w:r w:rsidRPr="00A71E59">
        <w:rPr>
          <w:lang w:val="en-US"/>
          <w:rPrChange w:id="134" w:author="Jonas Götte" w:date="2020-11-02T10:49:00Z">
            <w:rPr>
              <w:lang w:val="de-DE"/>
            </w:rPr>
          </w:rPrChange>
        </w:rPr>
        <w:t xml:space="preserve"> </w:t>
      </w:r>
    </w:p>
    <w:p w14:paraId="1CBCD57B" w14:textId="1E6D1691" w:rsidR="0027265C" w:rsidRPr="004B2C0C" w:rsidDel="00EE28C5" w:rsidRDefault="0027265C" w:rsidP="0027265C">
      <w:pPr>
        <w:rPr>
          <w:del w:id="135" w:author="Dimmie Hendriks" w:date="2020-11-02T09:37:00Z"/>
          <w:lang w:val="de-DE"/>
        </w:rPr>
      </w:pPr>
    </w:p>
    <w:p w14:paraId="13567F57" w14:textId="77777777" w:rsidR="00E504FE" w:rsidRPr="004B2C0C" w:rsidRDefault="00E504FE" w:rsidP="0027265C">
      <w:pPr>
        <w:rPr>
          <w:lang w:val="de-DE"/>
        </w:rPr>
      </w:pPr>
      <w:r w:rsidRPr="004B2C0C">
        <w:rPr>
          <w:lang w:val="de-DE"/>
        </w:rPr>
        <w:t>https://drought.unl.edu/droughtmonitoring/SPI/MapInterpretation.aspx</w:t>
      </w:r>
    </w:p>
    <w:p w14:paraId="785FF429" w14:textId="450B73B3" w:rsidR="00E504FE" w:rsidRPr="004B2C0C" w:rsidDel="00EE28C5" w:rsidRDefault="00E504FE" w:rsidP="0027265C">
      <w:pPr>
        <w:rPr>
          <w:del w:id="136" w:author="Dimmie Hendriks" w:date="2020-11-02T09:38:00Z"/>
          <w:lang w:val="de-DE"/>
        </w:rPr>
      </w:pPr>
    </w:p>
    <w:p w14:paraId="4B11DB97" w14:textId="67494700" w:rsidR="00EE28C5" w:rsidRDefault="00EE28C5" w:rsidP="00EE28C5">
      <w:pPr>
        <w:pStyle w:val="Heading3"/>
        <w:rPr>
          <w:ins w:id="137" w:author="Dimmie Hendriks" w:date="2020-11-02T09:40:00Z"/>
          <w:lang w:val="en-US"/>
        </w:rPr>
      </w:pPr>
      <w:ins w:id="138" w:author="Dimmie Hendriks" w:date="2020-11-02T09:38:00Z">
        <w:r>
          <w:rPr>
            <w:lang w:val="en-US"/>
          </w:rPr>
          <w:t>E</w:t>
        </w:r>
        <w:r w:rsidRPr="00B114B7">
          <w:rPr>
            <w:lang w:val="en-US"/>
          </w:rPr>
          <w:t>xample</w:t>
        </w:r>
      </w:ins>
      <w:ins w:id="139" w:author="Dimmie Hendriks" w:date="2020-11-02T09:40:00Z">
        <w:r>
          <w:rPr>
            <w:lang w:val="en-US"/>
          </w:rPr>
          <w:t>s</w:t>
        </w:r>
      </w:ins>
      <w:ins w:id="140" w:author="Dimmie Hendriks" w:date="2020-11-02T09:38:00Z">
        <w:r w:rsidRPr="00B114B7">
          <w:rPr>
            <w:lang w:val="en-US"/>
          </w:rPr>
          <w:t xml:space="preserve"> </w:t>
        </w:r>
      </w:ins>
      <w:ins w:id="141" w:author="Dimmie Hendriks" w:date="2020-11-02T09:43:00Z">
        <w:r>
          <w:rPr>
            <w:lang w:val="en-US"/>
          </w:rPr>
          <w:t>/ literature</w:t>
        </w:r>
      </w:ins>
    </w:p>
    <w:p w14:paraId="740EED99" w14:textId="5CE6D638" w:rsidR="00EE28C5" w:rsidRPr="00B114B7" w:rsidRDefault="00EE28C5">
      <w:pPr>
        <w:rPr>
          <w:ins w:id="142" w:author="Dimmie Hendriks" w:date="2020-11-02T09:38:00Z"/>
          <w:lang w:val="en-US"/>
        </w:rPr>
        <w:pPrChange w:id="143" w:author="Dimmie Hendriks" w:date="2020-11-02T09:40:00Z">
          <w:pPr>
            <w:pStyle w:val="Heading3"/>
          </w:pPr>
        </w:pPrChange>
      </w:pPr>
      <w:ins w:id="144" w:author="Dimmie Hendriks" w:date="2020-11-02T09:40:00Z">
        <w:r>
          <w:rPr>
            <w:lang w:val="en-US"/>
          </w:rPr>
          <w:t>V</w:t>
        </w:r>
      </w:ins>
      <w:ins w:id="145" w:author="Dimmie Hendriks" w:date="2020-11-02T09:38:00Z">
        <w:r>
          <w:rPr>
            <w:lang w:val="en-US"/>
          </w:rPr>
          <w:t>i</w:t>
        </w:r>
        <w:r w:rsidRPr="00B114B7">
          <w:rPr>
            <w:lang w:val="en-US"/>
          </w:rPr>
          <w:t>sualization</w:t>
        </w:r>
      </w:ins>
      <w:ins w:id="146" w:author="Dimmie Hendriks" w:date="2020-11-02T09:40:00Z">
        <w:r>
          <w:rPr>
            <w:lang w:val="en-US"/>
          </w:rPr>
          <w:t xml:space="preserve"> (interactive):</w:t>
        </w:r>
      </w:ins>
    </w:p>
    <w:p w14:paraId="7BBE0D26" w14:textId="7D85ECE6" w:rsidR="00EE28C5" w:rsidRDefault="00EE28C5" w:rsidP="00EE28C5">
      <w:pPr>
        <w:rPr>
          <w:ins w:id="147" w:author="Jonas Götte" w:date="2020-11-04T08:50:00Z"/>
          <w:rStyle w:val="Hyperlink"/>
          <w:lang w:val="en-US"/>
        </w:rPr>
      </w:pPr>
      <w:ins w:id="148" w:author="Dimmie Hendriks" w:date="2020-11-02T09:38:00Z">
        <w:r>
          <w:fldChar w:fldCharType="begin"/>
        </w:r>
        <w:r w:rsidRPr="00A71E59">
          <w:rPr>
            <w:lang w:val="en-US"/>
            <w:rPrChange w:id="149" w:author="Jonas Götte" w:date="2020-11-02T10:48:00Z">
              <w:rPr/>
            </w:rPrChange>
          </w:rPr>
          <w:instrText xml:space="preserve"> HYPERLINK "https://noaa.maps.arcgis.com/apps/Cascade/index.html?appid=aec0b8fc5b504a449f99ba162af904fd" </w:instrText>
        </w:r>
        <w:r>
          <w:fldChar w:fldCharType="separate"/>
        </w:r>
        <w:r w:rsidRPr="00D33E8E">
          <w:rPr>
            <w:rStyle w:val="Hyperlink"/>
            <w:lang w:val="en-US"/>
          </w:rPr>
          <w:t>https://noaa.maps.arcgis.com/apps/Cascade/index.html?appid=aec0b8fc5b504a449f99ba162af904fd</w:t>
        </w:r>
        <w:r>
          <w:rPr>
            <w:rStyle w:val="Hyperlink"/>
            <w:lang w:val="en-US"/>
          </w:rPr>
          <w:fldChar w:fldCharType="end"/>
        </w:r>
      </w:ins>
    </w:p>
    <w:p w14:paraId="15DE3A5B" w14:textId="5D76B071" w:rsidR="00175C78" w:rsidRDefault="00175C78" w:rsidP="00EE28C5">
      <w:pPr>
        <w:rPr>
          <w:ins w:id="150" w:author="Dimmie Hendriks" w:date="2020-11-02T09:38:00Z"/>
          <w:lang w:val="en-US"/>
        </w:rPr>
      </w:pPr>
      <w:ins w:id="151" w:author="Jonas Götte" w:date="2020-11-04T08:50:00Z">
        <w:r w:rsidRPr="00175C78">
          <w:rPr>
            <w:lang w:val="en-US"/>
          </w:rPr>
          <w:t>http://citeseerx.ist.psu.edu/viewdoc/download;jsessionid=E783ADEE2F1EB3E4495ABA2ACD69CCCA?doi=10.1.1.462.4342&amp;rep=rep1&amp;type=pdf</w:t>
        </w:r>
      </w:ins>
    </w:p>
    <w:p w14:paraId="1426B4A5" w14:textId="4D668935" w:rsidR="0027265C" w:rsidRPr="00A71E59" w:rsidRDefault="0027265C">
      <w:pPr>
        <w:pStyle w:val="Heading3"/>
        <w:rPr>
          <w:color w:val="1F3763" w:themeColor="accent1" w:themeShade="7F"/>
          <w:lang w:val="en-US"/>
          <w:rPrChange w:id="152" w:author="Jonas Götte" w:date="2020-11-02T10:49:00Z">
            <w:rPr>
              <w:lang w:val="en-US"/>
            </w:rPr>
          </w:rPrChange>
        </w:rPr>
        <w:pPrChange w:id="153" w:author="Dimmie Hendriks" w:date="2020-11-02T09:37:00Z">
          <w:pPr/>
        </w:pPrChange>
      </w:pPr>
      <w:del w:id="154" w:author="Dimmie Hendriks" w:date="2020-11-02T09:37:00Z">
        <w:r w:rsidRPr="00A71E59" w:rsidDel="00EE28C5">
          <w:rPr>
            <w:color w:val="1F3763" w:themeColor="accent1" w:themeShade="7F"/>
            <w:lang w:val="en-US"/>
            <w:rPrChange w:id="155" w:author="Jonas Götte" w:date="2020-11-02T10:49:00Z">
              <w:rPr>
                <w:lang w:val="en-US"/>
              </w:rPr>
            </w:rPrChange>
          </w:rPr>
          <w:delText>data</w:delText>
        </w:r>
      </w:del>
      <w:ins w:id="156" w:author="Dimmie Hendriks" w:date="2020-11-02T09:37:00Z">
        <w:r w:rsidR="00EE28C5" w:rsidRPr="00A71E59">
          <w:rPr>
            <w:color w:val="1F3763" w:themeColor="accent1" w:themeShade="7F"/>
            <w:lang w:val="en-US"/>
            <w:rPrChange w:id="157" w:author="Jonas Götte" w:date="2020-11-02T10:49:00Z">
              <w:rPr>
                <w:lang w:val="en-US"/>
              </w:rPr>
            </w:rPrChange>
          </w:rPr>
          <w:t xml:space="preserve">Data </w:t>
        </w:r>
      </w:ins>
      <w:ins w:id="158" w:author="Dimmie Hendriks" w:date="2020-11-02T09:36:00Z">
        <w:r w:rsidR="00EE28C5" w:rsidRPr="00A71E59">
          <w:rPr>
            <w:color w:val="1F3763" w:themeColor="accent1" w:themeShade="7F"/>
            <w:lang w:val="en-US"/>
            <w:rPrChange w:id="159" w:author="Jonas Götte" w:date="2020-11-02T10:49:00Z">
              <w:rPr>
                <w:lang w:val="en-US"/>
              </w:rPr>
            </w:rPrChange>
          </w:rPr>
          <w:t>required</w:t>
        </w:r>
      </w:ins>
      <w:del w:id="160" w:author="Dimmie Hendriks" w:date="2020-11-02T09:37:00Z">
        <w:r w:rsidRPr="00A71E59" w:rsidDel="00EE28C5">
          <w:rPr>
            <w:color w:val="1F3763" w:themeColor="accent1" w:themeShade="7F"/>
            <w:lang w:val="en-US"/>
            <w:rPrChange w:id="161" w:author="Jonas Götte" w:date="2020-11-02T10:49:00Z">
              <w:rPr>
                <w:lang w:val="en-US"/>
              </w:rPr>
            </w:rPrChange>
          </w:rPr>
          <w:delText>:</w:delText>
        </w:r>
      </w:del>
    </w:p>
    <w:p w14:paraId="2BECD936" w14:textId="1F75CB2A" w:rsidR="0027265C" w:rsidRDefault="0027265C" w:rsidP="0027265C">
      <w:pPr>
        <w:rPr>
          <w:ins w:id="162" w:author="Jonas Götte" w:date="2020-11-04T08:51:00Z"/>
          <w:lang w:val="en-US"/>
        </w:rPr>
      </w:pPr>
      <w:r>
        <w:rPr>
          <w:lang w:val="en-US"/>
        </w:rPr>
        <w:t>precipitation, preferably sub-monthly scale</w:t>
      </w:r>
    </w:p>
    <w:p w14:paraId="04FFBD96" w14:textId="6218E73A" w:rsidR="00175C78" w:rsidRDefault="00175C78" w:rsidP="0027265C">
      <w:pPr>
        <w:rPr>
          <w:ins w:id="163" w:author="Jonas Götte" w:date="2020-11-04T08:51:00Z"/>
          <w:lang w:val="en-US"/>
        </w:rPr>
      </w:pPr>
    </w:p>
    <w:p w14:paraId="706B7DB3" w14:textId="44E28F69" w:rsidR="00175C78" w:rsidRPr="00D9542A" w:rsidRDefault="00175C78" w:rsidP="0027265C">
      <w:pPr>
        <w:rPr>
          <w:ins w:id="164" w:author="Jonas Götte" w:date="2020-11-04T08:52:00Z"/>
          <w:lang w:val="en-US"/>
          <w:rPrChange w:id="165" w:author="Jonas Götte" w:date="2020-11-04T09:08:00Z">
            <w:rPr>
              <w:ins w:id="166" w:author="Jonas Götte" w:date="2020-11-04T08:52:00Z"/>
              <w:lang w:val="de-DE"/>
            </w:rPr>
          </w:rPrChange>
        </w:rPr>
      </w:pPr>
      <w:ins w:id="167" w:author="Jonas Götte" w:date="2020-11-04T08:51:00Z">
        <w:r>
          <w:rPr>
            <w:lang w:val="en-US"/>
          </w:rPr>
          <w:t>precipitation data</w:t>
        </w:r>
      </w:ins>
      <w:ins w:id="168" w:author="Jonas Götte" w:date="2020-11-04T08:52:00Z">
        <w:r w:rsidRPr="00D9542A">
          <w:rPr>
            <w:lang w:val="en-US"/>
            <w:rPrChange w:id="169" w:author="Jonas Götte" w:date="2020-11-04T09:08:00Z">
              <w:rPr>
                <w:lang w:val="de-DE"/>
              </w:rPr>
            </w:rPrChange>
          </w:rPr>
          <w:t>:</w:t>
        </w:r>
      </w:ins>
    </w:p>
    <w:p w14:paraId="42A499C5" w14:textId="74899578" w:rsidR="00175C78" w:rsidRPr="00175C78" w:rsidRDefault="00175C78" w:rsidP="0027265C">
      <w:pPr>
        <w:rPr>
          <w:ins w:id="170" w:author="Dimmie Hendriks" w:date="2020-11-02T09:37:00Z"/>
          <w:lang w:val="en-US"/>
          <w:rPrChange w:id="171" w:author="Jonas Götte" w:date="2020-11-04T08:52:00Z">
            <w:rPr>
              <w:ins w:id="172" w:author="Dimmie Hendriks" w:date="2020-11-02T09:37:00Z"/>
              <w:lang w:val="en-US"/>
            </w:rPr>
          </w:rPrChange>
        </w:rPr>
      </w:pPr>
      <w:ins w:id="173" w:author="Jonas Götte" w:date="2020-11-04T08:52:00Z">
        <w:r w:rsidRPr="00175C78">
          <w:rPr>
            <w:lang w:val="en-US"/>
            <w:rPrChange w:id="174" w:author="Jonas Götte" w:date="2020-11-04T08:52:00Z">
              <w:rPr>
                <w:lang w:val="de-DE"/>
              </w:rPr>
            </w:rPrChange>
          </w:rPr>
          <w:t>e.g. CHIRPS or E</w:t>
        </w:r>
        <w:r>
          <w:rPr>
            <w:lang w:val="en-US"/>
          </w:rPr>
          <w:t>RA5 (see data overview)</w:t>
        </w:r>
      </w:ins>
    </w:p>
    <w:p w14:paraId="0A69ECFA" w14:textId="4462A9AB" w:rsidR="00EE28C5" w:rsidDel="008C040D" w:rsidRDefault="00EE28C5" w:rsidP="0027265C">
      <w:pPr>
        <w:rPr>
          <w:del w:id="175" w:author="Jonas Götte" w:date="2020-11-04T05:41:00Z"/>
          <w:lang w:val="en-US"/>
        </w:rPr>
      </w:pPr>
      <w:ins w:id="176" w:author="Dimmie Hendriks" w:date="2020-11-02T09:37:00Z">
        <w:del w:id="177" w:author="Jonas Götte" w:date="2020-11-04T05:41:00Z">
          <w:r w:rsidRPr="00EE28C5" w:rsidDel="008C040D">
            <w:rPr>
              <w:highlight w:val="yellow"/>
              <w:lang w:val="en-US"/>
              <w:rPrChange w:id="178" w:author="Dimmie Hendriks" w:date="2020-11-02T09:37:00Z">
                <w:rPr>
                  <w:lang w:val="en-US"/>
                </w:rPr>
              </w:rPrChange>
            </w:rPr>
            <w:delText>where do we find this?!</w:delText>
          </w:r>
        </w:del>
      </w:ins>
    </w:p>
    <w:p w14:paraId="3855BA18" w14:textId="26DAF6FF" w:rsidR="0027265C" w:rsidRPr="00EF46B2" w:rsidDel="008C040D" w:rsidRDefault="0027265C" w:rsidP="0027265C">
      <w:pPr>
        <w:rPr>
          <w:del w:id="179" w:author="Jonas Götte" w:date="2020-11-04T05:41:00Z"/>
          <w:lang w:val="en-US"/>
          <w:rPrChange w:id="180" w:author="Jonas Götte" w:date="2020-11-04T06:56:00Z">
            <w:rPr>
              <w:del w:id="181" w:author="Jonas Götte" w:date="2020-11-04T05:41:00Z"/>
              <w:lang w:val="en-US"/>
            </w:rPr>
          </w:rPrChange>
        </w:rPr>
      </w:pPr>
    </w:p>
    <w:p w14:paraId="4BD0FD84" w14:textId="7EBB9DA6" w:rsidR="00B114B7" w:rsidRPr="00B114B7" w:rsidDel="00EE28C5" w:rsidRDefault="00B114B7">
      <w:pPr>
        <w:pStyle w:val="Heading3"/>
        <w:rPr>
          <w:del w:id="182" w:author="Dimmie Hendriks" w:date="2020-11-02T09:38:00Z"/>
          <w:lang w:val="en-US"/>
        </w:rPr>
        <w:pPrChange w:id="183" w:author="Dimmie Hendriks" w:date="2020-11-02T09:37:00Z">
          <w:pPr/>
        </w:pPrChange>
      </w:pPr>
      <w:del w:id="184" w:author="Dimmie Hendriks" w:date="2020-11-02T09:37:00Z">
        <w:r w:rsidDel="00EE28C5">
          <w:rPr>
            <w:lang w:val="en-US"/>
          </w:rPr>
          <w:delText>e</w:delText>
        </w:r>
        <w:r w:rsidRPr="00B114B7" w:rsidDel="00EE28C5">
          <w:rPr>
            <w:lang w:val="en-US"/>
          </w:rPr>
          <w:delText xml:space="preserve">xample </w:delText>
        </w:r>
      </w:del>
      <w:del w:id="185" w:author="Dimmie Hendriks" w:date="2020-11-02T09:38:00Z">
        <w:r w:rsidDel="00EE28C5">
          <w:rPr>
            <w:lang w:val="en-US"/>
          </w:rPr>
          <w:delText>(interactive) vi</w:delText>
        </w:r>
        <w:r w:rsidRPr="00B114B7" w:rsidDel="00EE28C5">
          <w:rPr>
            <w:lang w:val="en-US"/>
          </w:rPr>
          <w:delText>sualization</w:delText>
        </w:r>
      </w:del>
      <w:del w:id="186" w:author="Dimmie Hendriks" w:date="2020-11-02T09:37:00Z">
        <w:r w:rsidRPr="00B114B7" w:rsidDel="00EE28C5">
          <w:rPr>
            <w:lang w:val="en-US"/>
          </w:rPr>
          <w:delText>:</w:delText>
        </w:r>
      </w:del>
    </w:p>
    <w:p w14:paraId="2B9A7FC7" w14:textId="3737D5B9" w:rsidR="00B114B7" w:rsidDel="00EE28C5" w:rsidRDefault="00956AA3" w:rsidP="0027265C">
      <w:pPr>
        <w:rPr>
          <w:del w:id="187" w:author="Dimmie Hendriks" w:date="2020-11-02T09:38:00Z"/>
          <w:lang w:val="en-US"/>
        </w:rPr>
      </w:pPr>
      <w:del w:id="188" w:author="Dimmie Hendriks" w:date="2020-11-02T09:38:00Z">
        <w:r w:rsidDel="00EE28C5">
          <w:fldChar w:fldCharType="begin"/>
        </w:r>
        <w:r w:rsidRPr="00A71E59" w:rsidDel="00EE28C5">
          <w:rPr>
            <w:lang w:val="en-US"/>
            <w:rPrChange w:id="189" w:author="Jonas Götte" w:date="2020-11-02T10:49:00Z">
              <w:rPr/>
            </w:rPrChange>
          </w:rPr>
          <w:delInstrText xml:space="preserve"> HYPERLINK "https://noaa.maps.arcgis.com/apps/Cascade/index.html?appid=aec0b8fc5b504a449f99ba162af904fd" </w:delInstrText>
        </w:r>
        <w:r w:rsidDel="00EE28C5">
          <w:fldChar w:fldCharType="separate"/>
        </w:r>
        <w:r w:rsidR="00B114B7" w:rsidRPr="00D33E8E" w:rsidDel="00EE28C5">
          <w:rPr>
            <w:rStyle w:val="Hyperlink"/>
            <w:lang w:val="en-US"/>
          </w:rPr>
          <w:delText>https://noaa.maps.arcgis.com/apps/Cascade/index.html?appid=aec0b8fc5b504a449f99ba162af904fd</w:delText>
        </w:r>
        <w:r w:rsidDel="00EE28C5">
          <w:rPr>
            <w:rStyle w:val="Hyperlink"/>
            <w:lang w:val="en-US"/>
          </w:rPr>
          <w:fldChar w:fldCharType="end"/>
        </w:r>
      </w:del>
    </w:p>
    <w:p w14:paraId="6124D26D" w14:textId="77777777" w:rsidR="00B114B7" w:rsidRDefault="00B114B7" w:rsidP="0027265C">
      <w:pPr>
        <w:rPr>
          <w:lang w:val="en-US"/>
        </w:rPr>
      </w:pPr>
    </w:p>
    <w:p w14:paraId="5CA99755" w14:textId="39425F7E" w:rsidR="00E504FE" w:rsidRDefault="0027265C" w:rsidP="0027265C">
      <w:pPr>
        <w:rPr>
          <w:ins w:id="190" w:author="Jonas Götte" w:date="2020-11-04T05:42:00Z"/>
          <w:u w:val="single"/>
          <w:lang w:val="en-US"/>
        </w:rPr>
      </w:pPr>
      <w:del w:id="191" w:author="Dimmie Hendriks" w:date="2020-11-02T09:37:00Z">
        <w:r w:rsidRPr="0027265C" w:rsidDel="00EE28C5">
          <w:rPr>
            <w:u w:val="single"/>
            <w:lang w:val="en-US"/>
          </w:rPr>
          <w:delText>implementation</w:delText>
        </w:r>
      </w:del>
      <w:ins w:id="192" w:author="Dimmie Hendriks" w:date="2020-11-02T09:37:00Z">
        <w:r w:rsidR="00EE28C5">
          <w:rPr>
            <w:u w:val="single"/>
            <w:lang w:val="en-US"/>
          </w:rPr>
          <w:t>I</w:t>
        </w:r>
        <w:r w:rsidR="00EE28C5" w:rsidRPr="0027265C">
          <w:rPr>
            <w:u w:val="single"/>
            <w:lang w:val="en-US"/>
          </w:rPr>
          <w:t>mplementation</w:t>
        </w:r>
        <w:r w:rsidR="00EE28C5">
          <w:rPr>
            <w:u w:val="single"/>
            <w:lang w:val="en-US"/>
          </w:rPr>
          <w:t xml:space="preserve"> (scripts or dataset)</w:t>
        </w:r>
      </w:ins>
    </w:p>
    <w:p w14:paraId="425629DC" w14:textId="34197A29" w:rsidR="008C040D" w:rsidRDefault="008C040D" w:rsidP="008C040D">
      <w:pPr>
        <w:rPr>
          <w:ins w:id="193" w:author="Jonas Götte" w:date="2020-11-02T14:43:00Z"/>
          <w:lang w:val="en-US"/>
        </w:rPr>
        <w:pPrChange w:id="194" w:author="Jonas Götte" w:date="2020-11-04T05:42:00Z">
          <w:pPr/>
        </w:pPrChange>
      </w:pPr>
      <w:ins w:id="195" w:author="Jonas Götte" w:date="2020-11-04T05:42:00Z">
        <w:r w:rsidRPr="008C040D">
          <w:rPr>
            <w:lang w:val="en-US"/>
          </w:rPr>
          <w:t>P:\droughthack\DataSets</w:t>
        </w:r>
        <w:r>
          <w:rPr>
            <w:lang w:val="en-US"/>
          </w:rPr>
          <w:t>\S</w:t>
        </w:r>
        <w:r w:rsidRPr="008C040D">
          <w:rPr>
            <w:lang w:val="en-US"/>
          </w:rPr>
          <w:t>PI_ERA5_2004_2020</w:t>
        </w:r>
      </w:ins>
    </w:p>
    <w:p w14:paraId="3E75A8CB" w14:textId="5087E22C" w:rsidR="007022AC" w:rsidRDefault="007022AC">
      <w:pPr>
        <w:rPr>
          <w:lang w:val="en-US"/>
        </w:rPr>
      </w:pPr>
      <w:ins w:id="196" w:author="Jonas Götte" w:date="2020-11-02T14:43:00Z">
        <w:r w:rsidRPr="007022AC">
          <w:rPr>
            <w:lang w:val="en-US"/>
          </w:rPr>
          <w:t>P:\droughthack\DroughtIndicatorScripts</w:t>
        </w:r>
      </w:ins>
      <w:ins w:id="197" w:author="Jonas Götte" w:date="2020-11-02T14:44:00Z">
        <w:r>
          <w:rPr>
            <w:lang w:val="en-US"/>
          </w:rPr>
          <w:t>\</w:t>
        </w:r>
        <w:r w:rsidRPr="007022AC">
          <w:rPr>
            <w:lang w:val="en-US"/>
          </w:rPr>
          <w:t>calculate_spi</w:t>
        </w:r>
        <w:r>
          <w:rPr>
            <w:lang w:val="en-US"/>
          </w:rPr>
          <w:t xml:space="preserve">.py (based on monthly grids of P, </w:t>
        </w:r>
        <w:proofErr w:type="spellStart"/>
        <w:r>
          <w:rPr>
            <w:lang w:val="en-US"/>
          </w:rPr>
          <w:t>ncdf</w:t>
        </w:r>
        <w:proofErr w:type="spellEnd"/>
        <w:r>
          <w:rPr>
            <w:lang w:val="en-US"/>
          </w:rPr>
          <w:t>)</w:t>
        </w:r>
      </w:ins>
    </w:p>
    <w:p w14:paraId="711F7BC1" w14:textId="77777777" w:rsidR="0027265C" w:rsidRDefault="0027265C" w:rsidP="0027265C">
      <w:pPr>
        <w:spacing w:after="0" w:line="240" w:lineRule="auto"/>
        <w:rPr>
          <w:rFonts w:ascii="Calibri" w:eastAsia="Times New Roman" w:hAnsi="Calibri" w:cs="Calibri"/>
          <w:color w:val="000000"/>
          <w:lang w:val="en-US" w:eastAsia="nl-NL"/>
        </w:rPr>
      </w:pPr>
      <w:r>
        <w:rPr>
          <w:rFonts w:ascii="Calibri" w:eastAsia="Times New Roman" w:hAnsi="Calibri" w:cs="Calibri"/>
          <w:color w:val="000000"/>
          <w:lang w:val="en-US" w:eastAsia="nl-NL"/>
        </w:rPr>
        <w:t>(R)</w:t>
      </w:r>
      <w:r>
        <w:rPr>
          <w:rFonts w:ascii="Calibri" w:eastAsia="Times New Roman" w:hAnsi="Calibri" w:cs="Calibri"/>
          <w:color w:val="000000"/>
          <w:lang w:val="en-US" w:eastAsia="nl-NL"/>
        </w:rPr>
        <w:tab/>
      </w:r>
      <w:r w:rsidR="00761BF2">
        <w:fldChar w:fldCharType="begin"/>
      </w:r>
      <w:r w:rsidR="00761BF2" w:rsidRPr="00A71E59">
        <w:rPr>
          <w:lang w:val="en-US"/>
          <w:rPrChange w:id="198" w:author="Jonas Götte" w:date="2020-11-02T10:49:00Z">
            <w:rPr/>
          </w:rPrChange>
        </w:rPr>
        <w:instrText xml:space="preserve"> HYPERLINK "https://cran.r-project.org/web/packages/SCI/SCI.pdf" </w:instrText>
      </w:r>
      <w:r w:rsidR="00761BF2">
        <w:fldChar w:fldCharType="separate"/>
      </w:r>
      <w:r w:rsidRPr="0027265C">
        <w:rPr>
          <w:rStyle w:val="Hyperlink"/>
          <w:rFonts w:ascii="Calibri" w:eastAsia="Times New Roman" w:hAnsi="Calibri" w:cs="Calibri"/>
          <w:lang w:val="en-US" w:eastAsia="nl-NL"/>
        </w:rPr>
        <w:t>https://cran.r-project.org/web/packages/SCI/SCI.pdf</w:t>
      </w:r>
      <w:r w:rsidR="00761BF2">
        <w:rPr>
          <w:rStyle w:val="Hyperlink"/>
          <w:rFonts w:ascii="Calibri" w:eastAsia="Times New Roman" w:hAnsi="Calibri" w:cs="Calibri"/>
          <w:lang w:val="en-US" w:eastAsia="nl-NL"/>
        </w:rPr>
        <w:fldChar w:fldCharType="end"/>
      </w:r>
    </w:p>
    <w:p w14:paraId="5FDBA02F" w14:textId="77777777" w:rsidR="0027265C" w:rsidRDefault="0027265C" w:rsidP="0027265C">
      <w:pPr>
        <w:spacing w:after="0" w:line="240" w:lineRule="auto"/>
        <w:rPr>
          <w:rFonts w:ascii="Calibri" w:eastAsia="Times New Roman" w:hAnsi="Calibri" w:cs="Calibri"/>
          <w:color w:val="000000"/>
          <w:lang w:val="en-US" w:eastAsia="nl-NL"/>
        </w:rPr>
      </w:pPr>
    </w:p>
    <w:p w14:paraId="079D1BB2" w14:textId="5B6AAB04" w:rsidR="0027265C" w:rsidRPr="0027265C" w:rsidDel="00761BF2" w:rsidRDefault="0027265C">
      <w:pPr>
        <w:rPr>
          <w:del w:id="199" w:author="Jonas Götte" w:date="2020-11-02T15:01:00Z"/>
          <w:lang w:val="en-US" w:eastAsia="nl-NL"/>
        </w:rPr>
        <w:pPrChange w:id="200" w:author="Jonas Götte" w:date="2020-11-02T15:01:00Z">
          <w:pPr>
            <w:spacing w:after="0" w:line="240" w:lineRule="auto"/>
          </w:pPr>
        </w:pPrChange>
      </w:pPr>
      <w:del w:id="201" w:author="Jonas Götte" w:date="2020-11-02T15:01:00Z">
        <w:r w:rsidRPr="0027265C" w:rsidDel="00761BF2">
          <w:rPr>
            <w:lang w:val="en-US" w:eastAsia="nl-NL"/>
          </w:rPr>
          <w:delText>python scripts available</w:delText>
        </w:r>
      </w:del>
    </w:p>
    <w:p w14:paraId="49F89241" w14:textId="77777777" w:rsidR="00941BF1" w:rsidRDefault="0027265C" w:rsidP="00EF46B2">
      <w:pPr>
        <w:pStyle w:val="Heading2"/>
        <w:rPr>
          <w:lang w:val="en-US"/>
        </w:rPr>
        <w:pPrChange w:id="202" w:author="Jonas Götte" w:date="2020-11-04T06:56:00Z">
          <w:pPr>
            <w:pStyle w:val="Heading2"/>
          </w:pPr>
        </w:pPrChange>
      </w:pPr>
      <w:r w:rsidRPr="0027265C">
        <w:rPr>
          <w:lang w:val="en-US"/>
        </w:rPr>
        <w:br w:type="page"/>
      </w:r>
      <w:bookmarkStart w:id="203" w:name="_Toc55373693"/>
      <w:r w:rsidR="004B2C0C">
        <w:rPr>
          <w:lang w:val="en-US"/>
        </w:rPr>
        <w:lastRenderedPageBreak/>
        <w:t xml:space="preserve">SPEI - </w:t>
      </w:r>
      <w:proofErr w:type="spellStart"/>
      <w:r w:rsidR="00FA4D62" w:rsidRPr="00FA4D62">
        <w:rPr>
          <w:lang w:val="en-US"/>
        </w:rPr>
        <w:t>Standardised</w:t>
      </w:r>
      <w:proofErr w:type="spellEnd"/>
      <w:r w:rsidR="00FA4D62" w:rsidRPr="00FA4D62">
        <w:rPr>
          <w:lang w:val="en-US"/>
        </w:rPr>
        <w:t xml:space="preserve"> Precipitation-Evapotranspiration</w:t>
      </w:r>
      <w:bookmarkEnd w:id="203"/>
    </w:p>
    <w:p w14:paraId="5515F544" w14:textId="77777777" w:rsidR="00941BF1" w:rsidRDefault="00941BF1" w:rsidP="00E06961">
      <w:pPr>
        <w:rPr>
          <w:lang w:val="en-US"/>
        </w:rPr>
      </w:pPr>
    </w:p>
    <w:p w14:paraId="63604B09" w14:textId="5519C054" w:rsidR="00EE28C5" w:rsidRDefault="00EE28C5">
      <w:pPr>
        <w:pStyle w:val="Heading3"/>
        <w:rPr>
          <w:ins w:id="204" w:author="Dimmie Hendriks" w:date="2020-11-02T09:39:00Z"/>
          <w:lang w:val="en-US"/>
        </w:rPr>
        <w:pPrChange w:id="205" w:author="Dimmie Hendriks" w:date="2020-11-02T09:39:00Z">
          <w:pPr/>
        </w:pPrChange>
      </w:pPr>
      <w:ins w:id="206" w:author="Dimmie Hendriks" w:date="2020-11-02T09:39:00Z">
        <w:r>
          <w:rPr>
            <w:lang w:val="en-US"/>
          </w:rPr>
          <w:t>Description of index</w:t>
        </w:r>
      </w:ins>
    </w:p>
    <w:p w14:paraId="3A3BC02D" w14:textId="233FD878" w:rsidR="006C5993" w:rsidRDefault="006C5993" w:rsidP="000F001A">
      <w:pPr>
        <w:rPr>
          <w:lang w:val="en-US"/>
        </w:rPr>
      </w:pPr>
      <w:r>
        <w:rPr>
          <w:lang w:val="en-US"/>
        </w:rPr>
        <w:t>Considers difference between precipitation and potential evaporation (monthly):</w:t>
      </w:r>
    </w:p>
    <w:p w14:paraId="6C3054A2" w14:textId="3EB7140B" w:rsidR="00682B1E" w:rsidRDefault="006C5993" w:rsidP="000F001A">
      <w:pPr>
        <w:rPr>
          <w:vertAlign w:val="subscript"/>
          <w:lang w:val="en-US"/>
        </w:rPr>
      </w:pPr>
      <w:r>
        <w:rPr>
          <w:lang w:val="en-US"/>
        </w:rPr>
        <w:t>D</w:t>
      </w:r>
      <w:r w:rsidRPr="006C5993">
        <w:rPr>
          <w:vertAlign w:val="subscript"/>
          <w:lang w:val="en-US"/>
        </w:rPr>
        <w:t>i</w:t>
      </w:r>
      <w:r>
        <w:rPr>
          <w:lang w:val="en-US"/>
        </w:rPr>
        <w:t xml:space="preserve"> = </w:t>
      </w:r>
      <w:r w:rsidR="00682B1E">
        <w:rPr>
          <w:lang w:val="en-US"/>
        </w:rPr>
        <w:t>P</w:t>
      </w:r>
      <w:r w:rsidR="00682B1E" w:rsidRPr="00682B1E">
        <w:rPr>
          <w:vertAlign w:val="subscript"/>
          <w:lang w:val="en-US"/>
        </w:rPr>
        <w:t>i</w:t>
      </w:r>
      <w:r w:rsidR="00682B1E">
        <w:rPr>
          <w:lang w:val="en-US"/>
        </w:rPr>
        <w:t xml:space="preserve"> - </w:t>
      </w:r>
      <w:proofErr w:type="spellStart"/>
      <w:r>
        <w:rPr>
          <w:lang w:val="en-US"/>
        </w:rPr>
        <w:t>PET</w:t>
      </w:r>
      <w:r w:rsidRPr="006C5993">
        <w:rPr>
          <w:vertAlign w:val="subscript"/>
          <w:lang w:val="en-US"/>
        </w:rPr>
        <w:t>i</w:t>
      </w:r>
      <w:proofErr w:type="spellEnd"/>
    </w:p>
    <w:p w14:paraId="4AA6DA97" w14:textId="5075CD51" w:rsidR="00682B1E" w:rsidRPr="00682B1E" w:rsidRDefault="009E2B38" w:rsidP="000F001A">
      <w:pPr>
        <w:rPr>
          <w:lang w:val="en-US"/>
        </w:rPr>
      </w:pPr>
      <w:r>
        <w:rPr>
          <w:lang w:val="en-US"/>
        </w:rPr>
        <w:t>afterwards</w:t>
      </w:r>
      <w:r w:rsidR="00682B1E">
        <w:rPr>
          <w:lang w:val="en-US"/>
        </w:rPr>
        <w:t xml:space="preserve"> normalization</w:t>
      </w:r>
      <w:r>
        <w:rPr>
          <w:lang w:val="en-US"/>
        </w:rPr>
        <w:t xml:space="preserve"> </w:t>
      </w:r>
      <w:proofErr w:type="gramStart"/>
      <w:r>
        <w:rPr>
          <w:lang w:val="en-US"/>
        </w:rPr>
        <w:t>similar to</w:t>
      </w:r>
      <w:proofErr w:type="gramEnd"/>
      <w:r>
        <w:rPr>
          <w:lang w:val="en-US"/>
        </w:rPr>
        <w:t xml:space="preserve"> SPI</w:t>
      </w:r>
    </w:p>
    <w:p w14:paraId="34534878" w14:textId="3BEA3E91" w:rsidR="00941BF1" w:rsidRDefault="00941BF1" w:rsidP="000F001A">
      <w:pPr>
        <w:rPr>
          <w:ins w:id="207" w:author="Jonas Götte" w:date="2020-11-04T08:51:00Z"/>
          <w:lang w:val="en-US"/>
        </w:rPr>
      </w:pPr>
    </w:p>
    <w:p w14:paraId="246F235C" w14:textId="77777777" w:rsidR="00175C78" w:rsidRDefault="00175C78" w:rsidP="000F001A">
      <w:pPr>
        <w:rPr>
          <w:lang w:val="en-US"/>
        </w:rPr>
      </w:pPr>
    </w:p>
    <w:p w14:paraId="4DCD2FAC" w14:textId="1EB4F717" w:rsidR="009E2B38" w:rsidRPr="003D073F" w:rsidRDefault="00EE28C5">
      <w:pPr>
        <w:pStyle w:val="Heading3"/>
        <w:rPr>
          <w:lang w:val="en-US"/>
        </w:rPr>
        <w:pPrChange w:id="208" w:author="Dimmie Hendriks" w:date="2020-11-02T09:40:00Z">
          <w:pPr/>
        </w:pPrChange>
      </w:pPr>
      <w:ins w:id="209" w:author="Dimmie Hendriks" w:date="2020-11-02T09:39:00Z">
        <w:r>
          <w:rPr>
            <w:lang w:val="en-US"/>
          </w:rPr>
          <w:t>Available info / user guide</w:t>
        </w:r>
      </w:ins>
      <w:ins w:id="210" w:author="Dimmie Hendriks" w:date="2020-11-02T09:41:00Z">
        <w:r>
          <w:rPr>
            <w:lang w:val="en-US"/>
          </w:rPr>
          <w:t>s</w:t>
        </w:r>
      </w:ins>
      <w:del w:id="211" w:author="Dimmie Hendriks" w:date="2020-11-02T09:39:00Z">
        <w:r w:rsidR="003D073F" w:rsidRPr="003D073F" w:rsidDel="00EE28C5">
          <w:rPr>
            <w:lang w:val="en-US"/>
          </w:rPr>
          <w:delText>much information available at</w:delText>
        </w:r>
      </w:del>
      <w:r w:rsidR="003D073F" w:rsidRPr="003D073F">
        <w:rPr>
          <w:lang w:val="en-US"/>
        </w:rPr>
        <w:t>:</w:t>
      </w:r>
    </w:p>
    <w:p w14:paraId="684AD971" w14:textId="31ED1E9E" w:rsidR="00E918E1" w:rsidRDefault="00761BF2" w:rsidP="000F001A">
      <w:pPr>
        <w:rPr>
          <w:lang w:val="en-US"/>
        </w:rPr>
      </w:pPr>
      <w:r>
        <w:fldChar w:fldCharType="begin"/>
      </w:r>
      <w:r w:rsidRPr="00A71E59">
        <w:rPr>
          <w:lang w:val="en-US"/>
          <w:rPrChange w:id="212" w:author="Jonas Götte" w:date="2020-11-02T10:49:00Z">
            <w:rPr/>
          </w:rPrChange>
        </w:rPr>
        <w:instrText xml:space="preserve"> HYPERLINK "https://spei.csic.es/home.html" </w:instrText>
      </w:r>
      <w:r>
        <w:fldChar w:fldCharType="separate"/>
      </w:r>
      <w:r w:rsidR="00E918E1" w:rsidRPr="008470A2">
        <w:rPr>
          <w:rStyle w:val="Hyperlink"/>
          <w:lang w:val="en-US"/>
        </w:rPr>
        <w:t>https://spei.csic.es/home.html</w:t>
      </w:r>
      <w:r>
        <w:rPr>
          <w:rStyle w:val="Hyperlink"/>
          <w:lang w:val="en-US"/>
        </w:rPr>
        <w:fldChar w:fldCharType="end"/>
      </w:r>
    </w:p>
    <w:p w14:paraId="0727EB71" w14:textId="77777777" w:rsidR="00EE28C5" w:rsidRDefault="00EE28C5" w:rsidP="00EE28C5">
      <w:pPr>
        <w:pStyle w:val="Heading3"/>
        <w:rPr>
          <w:ins w:id="213" w:author="Dimmie Hendriks" w:date="2020-11-02T09:41:00Z"/>
          <w:lang w:val="en-US"/>
        </w:rPr>
      </w:pPr>
    </w:p>
    <w:p w14:paraId="03DA10EA" w14:textId="777A737B" w:rsidR="00EE28C5" w:rsidRDefault="00EE28C5" w:rsidP="00EE28C5">
      <w:pPr>
        <w:pStyle w:val="Heading3"/>
        <w:rPr>
          <w:ins w:id="214" w:author="Dimmie Hendriks" w:date="2020-11-02T09:41:00Z"/>
          <w:lang w:val="en-US"/>
        </w:rPr>
      </w:pPr>
      <w:ins w:id="215" w:author="Dimmie Hendriks" w:date="2020-11-02T09:41:00Z">
        <w:r>
          <w:rPr>
            <w:lang w:val="en-US"/>
          </w:rPr>
          <w:t>Examples</w:t>
        </w:r>
      </w:ins>
      <w:ins w:id="216" w:author="Dimmie Hendriks" w:date="2020-11-02T09:42:00Z">
        <w:r>
          <w:rPr>
            <w:lang w:val="en-US"/>
          </w:rPr>
          <w:t xml:space="preserve"> / l</w:t>
        </w:r>
      </w:ins>
      <w:ins w:id="217" w:author="Dimmie Hendriks" w:date="2020-11-02T09:43:00Z">
        <w:r>
          <w:rPr>
            <w:lang w:val="en-US"/>
          </w:rPr>
          <w:t>iterature</w:t>
        </w:r>
      </w:ins>
    </w:p>
    <w:p w14:paraId="5FC7A438" w14:textId="264D15C2" w:rsidR="00EE28C5" w:rsidRPr="00312BFA" w:rsidRDefault="00EE28C5" w:rsidP="00EE28C5">
      <w:pPr>
        <w:rPr>
          <w:ins w:id="218" w:author="Dimmie Hendriks" w:date="2020-11-02T09:41:00Z"/>
          <w:u w:val="single"/>
          <w:lang w:val="en-US"/>
        </w:rPr>
      </w:pPr>
      <w:ins w:id="219" w:author="Dimmie Hendriks" w:date="2020-11-02T09:43:00Z">
        <w:r>
          <w:rPr>
            <w:u w:val="single"/>
            <w:lang w:val="en-US"/>
          </w:rPr>
          <w:t xml:space="preserve">Previous </w:t>
        </w:r>
      </w:ins>
      <w:ins w:id="220" w:author="Dimmie Hendriks" w:date="2020-11-02T09:41:00Z">
        <w:r w:rsidRPr="00312BFA">
          <w:rPr>
            <w:u w:val="single"/>
            <w:lang w:val="en-US"/>
          </w:rPr>
          <w:t>studies:</w:t>
        </w:r>
      </w:ins>
    </w:p>
    <w:p w14:paraId="08F3E68F" w14:textId="77777777" w:rsidR="00EE28C5" w:rsidRDefault="00EE28C5" w:rsidP="00EE28C5">
      <w:pPr>
        <w:rPr>
          <w:ins w:id="221" w:author="Dimmie Hendriks" w:date="2020-11-02T09:41:00Z"/>
          <w:lang w:val="en-US"/>
        </w:rPr>
      </w:pPr>
      <w:ins w:id="222" w:author="Dimmie Hendriks" w:date="2020-11-02T09:41:00Z">
        <w:r w:rsidRPr="00312BFA">
          <w:rPr>
            <w:lang w:val="en-US"/>
          </w:rPr>
          <w:t>https://rmets.onlinelibrary.wiley.com/doi/full/10.1002/joc.3887</w:t>
        </w:r>
      </w:ins>
    </w:p>
    <w:p w14:paraId="0FE0A790" w14:textId="77777777" w:rsidR="00EE28C5" w:rsidRDefault="00EE28C5" w:rsidP="00EE28C5">
      <w:pPr>
        <w:rPr>
          <w:ins w:id="223" w:author="Dimmie Hendriks" w:date="2020-11-02T09:41:00Z"/>
          <w:lang w:val="en-US"/>
        </w:rPr>
      </w:pPr>
      <w:ins w:id="224" w:author="Dimmie Hendriks" w:date="2020-11-02T09:41:00Z">
        <w:r>
          <w:rPr>
            <w:lang w:val="en-US"/>
          </w:rPr>
          <w:t>for probability distribution:</w:t>
        </w:r>
      </w:ins>
    </w:p>
    <w:p w14:paraId="3888E7D9" w14:textId="77777777" w:rsidR="00EE28C5" w:rsidRDefault="00EE28C5" w:rsidP="00EE28C5">
      <w:pPr>
        <w:rPr>
          <w:ins w:id="225" w:author="Dimmie Hendriks" w:date="2020-11-02T09:41:00Z"/>
          <w:lang w:val="en-US"/>
        </w:rPr>
      </w:pPr>
      <w:ins w:id="226" w:author="Dimmie Hendriks" w:date="2020-11-02T09:41:00Z">
        <w:r w:rsidRPr="00015251">
          <w:rPr>
            <w:lang w:val="en-US"/>
          </w:rPr>
          <w:t>https://rmets.onlinelibrary.wiley.com/doi/full/10.1002/joc.4267</w:t>
        </w:r>
      </w:ins>
    </w:p>
    <w:p w14:paraId="068C9C49" w14:textId="77777777" w:rsidR="00E918E1" w:rsidRDefault="00E918E1" w:rsidP="000F001A">
      <w:pPr>
        <w:rPr>
          <w:lang w:val="en-US"/>
        </w:rPr>
      </w:pPr>
    </w:p>
    <w:p w14:paraId="4D7F3072" w14:textId="477EBFE2" w:rsidR="00E918E1" w:rsidRPr="003D073F" w:rsidRDefault="003D073F">
      <w:pPr>
        <w:pStyle w:val="Heading3"/>
        <w:rPr>
          <w:lang w:val="en-US"/>
        </w:rPr>
        <w:pPrChange w:id="227" w:author="Dimmie Hendriks" w:date="2020-11-02T09:41:00Z">
          <w:pPr/>
        </w:pPrChange>
      </w:pPr>
      <w:del w:id="228" w:author="Dimmie Hendriks" w:date="2020-11-02T09:40:00Z">
        <w:r w:rsidRPr="003D073F" w:rsidDel="00EE28C5">
          <w:rPr>
            <w:lang w:val="en-US"/>
          </w:rPr>
          <w:delText>data</w:delText>
        </w:r>
      </w:del>
      <w:ins w:id="229" w:author="Dimmie Hendriks" w:date="2020-11-02T09:40:00Z">
        <w:r w:rsidR="00EE28C5">
          <w:rPr>
            <w:lang w:val="en-US"/>
          </w:rPr>
          <w:t>D</w:t>
        </w:r>
        <w:r w:rsidR="00EE28C5" w:rsidRPr="003D073F">
          <w:rPr>
            <w:lang w:val="en-US"/>
          </w:rPr>
          <w:t>ata</w:t>
        </w:r>
        <w:r w:rsidR="00EE28C5">
          <w:rPr>
            <w:lang w:val="en-US"/>
          </w:rPr>
          <w:t xml:space="preserve"> required</w:t>
        </w:r>
      </w:ins>
      <w:del w:id="230" w:author="Dimmie Hendriks" w:date="2020-11-02T09:41:00Z">
        <w:r w:rsidRPr="003D073F" w:rsidDel="00EE28C5">
          <w:rPr>
            <w:lang w:val="en-US"/>
          </w:rPr>
          <w:delText>:</w:delText>
        </w:r>
      </w:del>
    </w:p>
    <w:p w14:paraId="0CCF882E" w14:textId="7755FD39" w:rsidR="003D073F" w:rsidRDefault="003D073F" w:rsidP="000F001A">
      <w:pPr>
        <w:rPr>
          <w:ins w:id="231" w:author="Jonas Götte" w:date="2020-11-04T09:17:00Z"/>
          <w:lang w:val="en-US"/>
        </w:rPr>
      </w:pPr>
      <w:r>
        <w:rPr>
          <w:lang w:val="en-US"/>
        </w:rPr>
        <w:t>precipitation &amp; potential evapotranspiration</w:t>
      </w:r>
    </w:p>
    <w:p w14:paraId="38E06693" w14:textId="13CBDA6A" w:rsidR="00F22E40" w:rsidRDefault="00F22E40" w:rsidP="000F001A">
      <w:pPr>
        <w:rPr>
          <w:ins w:id="232" w:author="Jonas Götte" w:date="2020-11-04T09:17:00Z"/>
          <w:lang w:val="en-US"/>
        </w:rPr>
      </w:pPr>
    </w:p>
    <w:p w14:paraId="6629952B" w14:textId="77777777" w:rsidR="00F22E40" w:rsidRPr="00803097" w:rsidRDefault="00F22E40" w:rsidP="00F22E40">
      <w:pPr>
        <w:rPr>
          <w:ins w:id="233" w:author="Jonas Götte" w:date="2020-11-04T09:17:00Z"/>
          <w:lang w:val="en-US"/>
        </w:rPr>
      </w:pPr>
      <w:ins w:id="234" w:author="Jonas Götte" w:date="2020-11-04T09:17:00Z">
        <w:r>
          <w:rPr>
            <w:lang w:val="en-US"/>
          </w:rPr>
          <w:t>precipitation data</w:t>
        </w:r>
        <w:r w:rsidRPr="00803097">
          <w:rPr>
            <w:lang w:val="en-US"/>
          </w:rPr>
          <w:t>:</w:t>
        </w:r>
      </w:ins>
    </w:p>
    <w:p w14:paraId="644C8C74" w14:textId="6DF3507C" w:rsidR="00F22E40" w:rsidRDefault="00F22E40" w:rsidP="00F22E40">
      <w:pPr>
        <w:rPr>
          <w:ins w:id="235" w:author="Jonas Götte" w:date="2020-11-04T09:17:00Z"/>
          <w:lang w:val="en-US"/>
        </w:rPr>
      </w:pPr>
      <w:ins w:id="236" w:author="Jonas Götte" w:date="2020-11-04T09:17:00Z">
        <w:r w:rsidRPr="00803097">
          <w:rPr>
            <w:lang w:val="en-US"/>
          </w:rPr>
          <w:t>e.g. CHIRPS or E</w:t>
        </w:r>
        <w:r>
          <w:rPr>
            <w:lang w:val="en-US"/>
          </w:rPr>
          <w:t>RA5 (see data overview)</w:t>
        </w:r>
      </w:ins>
    </w:p>
    <w:p w14:paraId="2A638F99" w14:textId="48889F72" w:rsidR="00F22E40" w:rsidRDefault="00F22E40" w:rsidP="00F22E40">
      <w:pPr>
        <w:rPr>
          <w:ins w:id="237" w:author="Jonas Götte" w:date="2020-11-04T09:17:00Z"/>
          <w:lang w:val="en-US"/>
        </w:rPr>
      </w:pPr>
    </w:p>
    <w:p w14:paraId="3C59C177" w14:textId="54B1FD42" w:rsidR="00F22E40" w:rsidRPr="00803097" w:rsidRDefault="00F22E40" w:rsidP="00F22E40">
      <w:pPr>
        <w:rPr>
          <w:ins w:id="238" w:author="Jonas Götte" w:date="2020-11-04T09:17:00Z"/>
          <w:lang w:val="en-US"/>
        </w:rPr>
      </w:pPr>
      <w:ins w:id="239" w:author="Jonas Götte" w:date="2020-11-04T09:17:00Z">
        <w:r>
          <w:rPr>
            <w:lang w:val="en-US"/>
          </w:rPr>
          <w:t>potential evapotranspiration:</w:t>
        </w:r>
        <w:r>
          <w:rPr>
            <w:lang w:val="en-US"/>
          </w:rPr>
          <w:br/>
          <w:t>GLDAS, ERA5</w:t>
        </w:r>
      </w:ins>
    </w:p>
    <w:p w14:paraId="2894A19D" w14:textId="188B482C" w:rsidR="00175C78" w:rsidRDefault="00175C78" w:rsidP="000F001A">
      <w:pPr>
        <w:rPr>
          <w:ins w:id="240" w:author="Jonas Götte" w:date="2020-11-04T08:51:00Z"/>
          <w:lang w:val="en-US"/>
        </w:rPr>
      </w:pPr>
    </w:p>
    <w:p w14:paraId="325C715D" w14:textId="77777777" w:rsidR="00175C78" w:rsidRDefault="00175C78" w:rsidP="000F001A">
      <w:pPr>
        <w:rPr>
          <w:lang w:val="en-US"/>
        </w:rPr>
      </w:pPr>
    </w:p>
    <w:p w14:paraId="016A0B43" w14:textId="524B9E0A" w:rsidR="003D073F" w:rsidDel="00175C78" w:rsidRDefault="00EE28C5" w:rsidP="000F001A">
      <w:pPr>
        <w:rPr>
          <w:del w:id="241" w:author="Jonas Götte" w:date="2020-11-04T08:51:00Z"/>
          <w:lang w:val="en-US"/>
        </w:rPr>
      </w:pPr>
      <w:ins w:id="242" w:author="Dimmie Hendriks" w:date="2020-11-02T09:41:00Z">
        <w:del w:id="243" w:author="Jonas Götte" w:date="2020-11-04T08:51:00Z">
          <w:r w:rsidRPr="00EE28C5" w:rsidDel="00175C78">
            <w:rPr>
              <w:highlight w:val="yellow"/>
              <w:lang w:val="en-US"/>
              <w:rPrChange w:id="244" w:author="Dimmie Hendriks" w:date="2020-11-02T09:41:00Z">
                <w:rPr>
                  <w:lang w:val="en-US"/>
                </w:rPr>
              </w:rPrChange>
            </w:rPr>
            <w:delText>Where can this be found??</w:delText>
          </w:r>
        </w:del>
      </w:ins>
    </w:p>
    <w:p w14:paraId="39FACA69" w14:textId="77777777" w:rsidR="00175C78" w:rsidRDefault="00175C78" w:rsidP="000F001A">
      <w:pPr>
        <w:rPr>
          <w:ins w:id="245" w:author="Jonas Götte" w:date="2020-11-04T08:51:00Z"/>
          <w:lang w:val="en-US"/>
        </w:rPr>
      </w:pPr>
    </w:p>
    <w:p w14:paraId="6F769D3B" w14:textId="552E954A" w:rsidR="003D073F" w:rsidRDefault="003D073F" w:rsidP="000F001A">
      <w:pPr>
        <w:rPr>
          <w:lang w:val="en-US"/>
        </w:rPr>
      </w:pPr>
    </w:p>
    <w:p w14:paraId="72AD8ACF" w14:textId="477F08CA" w:rsidR="00A669FA" w:rsidRPr="00A669FA" w:rsidRDefault="00EE28C5" w:rsidP="00A669FA">
      <w:pPr>
        <w:pStyle w:val="Heading3"/>
        <w:rPr>
          <w:lang w:val="en-US"/>
          <w:rPrChange w:id="246" w:author="Jonas Götte" w:date="2020-11-04T06:10:00Z">
            <w:rPr>
              <w:lang w:val="en-US"/>
            </w:rPr>
          </w:rPrChange>
        </w:rPr>
        <w:pPrChange w:id="247" w:author="Jonas Götte" w:date="2020-11-04T06:11:00Z">
          <w:pPr/>
        </w:pPrChange>
      </w:pPr>
      <w:ins w:id="248" w:author="Dimmie Hendriks" w:date="2020-11-02T09:41:00Z">
        <w:r>
          <w:rPr>
            <w:lang w:val="en-US"/>
          </w:rPr>
          <w:t>Scripts or index datasets</w:t>
        </w:r>
      </w:ins>
    </w:p>
    <w:p w14:paraId="1B32E435" w14:textId="06B31067" w:rsidR="00A669FA" w:rsidRDefault="00A669FA" w:rsidP="00A669FA">
      <w:pPr>
        <w:rPr>
          <w:ins w:id="249" w:author="Jonas Götte" w:date="2020-11-04T06:10:00Z"/>
          <w:rFonts w:ascii="Arial" w:hAnsi="Arial" w:cs="Arial"/>
          <w:color w:val="1F497D"/>
          <w:sz w:val="20"/>
          <w:szCs w:val="20"/>
          <w:lang w:val="en-US"/>
        </w:rPr>
      </w:pPr>
      <w:ins w:id="250" w:author="Jonas Götte" w:date="2020-11-04T06:10:00Z">
        <w:r>
          <w:rPr>
            <w:rFonts w:ascii="Arial" w:hAnsi="Arial" w:cs="Arial"/>
            <w:color w:val="1F497D"/>
            <w:sz w:val="20"/>
            <w:szCs w:val="20"/>
            <w:lang w:val="en-US"/>
          </w:rPr>
          <w:fldChar w:fldCharType="begin"/>
        </w:r>
        <w:r>
          <w:rPr>
            <w:rFonts w:ascii="Arial" w:hAnsi="Arial" w:cs="Arial"/>
            <w:color w:val="1F497D"/>
            <w:sz w:val="20"/>
            <w:szCs w:val="20"/>
            <w:lang w:val="en-US"/>
          </w:rPr>
          <w:instrText xml:space="preserve"> HYPERLINK "https://cran.r-project.org/web/packages/SPEI/SPEI.pdf" </w:instrText>
        </w:r>
        <w:r>
          <w:rPr>
            <w:rFonts w:ascii="Arial" w:hAnsi="Arial" w:cs="Arial"/>
            <w:color w:val="1F497D"/>
            <w:sz w:val="20"/>
            <w:szCs w:val="20"/>
            <w:lang w:val="en-US"/>
          </w:rPr>
          <w:fldChar w:fldCharType="separate"/>
        </w:r>
        <w:r>
          <w:rPr>
            <w:rStyle w:val="Hyperlink"/>
            <w:rFonts w:ascii="Arial" w:hAnsi="Arial" w:cs="Arial"/>
            <w:color w:val="1F497D"/>
            <w:sz w:val="20"/>
            <w:szCs w:val="20"/>
            <w:lang w:val="en-US"/>
          </w:rPr>
          <w:t>https://cran.r-project.org/web/packages/SPEI/SPEI.pdf</w:t>
        </w:r>
        <w:r>
          <w:rPr>
            <w:rFonts w:ascii="Arial" w:hAnsi="Arial" w:cs="Arial"/>
            <w:color w:val="1F497D"/>
            <w:sz w:val="20"/>
            <w:szCs w:val="20"/>
            <w:lang w:val="en-US"/>
          </w:rPr>
          <w:fldChar w:fldCharType="end"/>
        </w:r>
      </w:ins>
    </w:p>
    <w:p w14:paraId="5E7EE977" w14:textId="77777777" w:rsidR="00A669FA" w:rsidRDefault="00A669FA" w:rsidP="00A669FA">
      <w:pPr>
        <w:rPr>
          <w:ins w:id="251" w:author="Jonas Götte" w:date="2020-11-04T06:10:00Z"/>
          <w:rFonts w:ascii="Arial" w:hAnsi="Arial" w:cs="Arial"/>
          <w:color w:val="1F497D"/>
          <w:sz w:val="20"/>
          <w:szCs w:val="20"/>
          <w:lang w:val="en-US"/>
        </w:rPr>
      </w:pPr>
      <w:ins w:id="252" w:author="Jonas Götte" w:date="2020-11-04T06:10:00Z">
        <w:r>
          <w:rPr>
            <w:rFonts w:ascii="Arial" w:hAnsi="Arial" w:cs="Arial"/>
            <w:color w:val="1F497D"/>
            <w:sz w:val="20"/>
            <w:szCs w:val="20"/>
            <w:lang w:val="en-US"/>
          </w:rPr>
          <w:fldChar w:fldCharType="begin"/>
        </w:r>
        <w:r>
          <w:rPr>
            <w:rFonts w:ascii="Arial" w:hAnsi="Arial" w:cs="Arial"/>
            <w:color w:val="1F497D"/>
            <w:sz w:val="20"/>
            <w:szCs w:val="20"/>
            <w:lang w:val="en-US"/>
          </w:rPr>
          <w:instrText xml:space="preserve"> HYPERLINK "https://cran.r-project.org/web/packages/ClimInd/ClimInd.pdf" </w:instrText>
        </w:r>
        <w:r>
          <w:rPr>
            <w:rFonts w:ascii="Arial" w:hAnsi="Arial" w:cs="Arial"/>
            <w:color w:val="1F497D"/>
            <w:sz w:val="20"/>
            <w:szCs w:val="20"/>
            <w:lang w:val="en-US"/>
          </w:rPr>
          <w:fldChar w:fldCharType="separate"/>
        </w:r>
        <w:r>
          <w:rPr>
            <w:rStyle w:val="Hyperlink"/>
            <w:rFonts w:ascii="Arial" w:hAnsi="Arial" w:cs="Arial"/>
            <w:sz w:val="20"/>
            <w:szCs w:val="20"/>
            <w:lang w:val="en-US"/>
          </w:rPr>
          <w:t>https://cran.r-project.org/web/packages/ClimInd/ClimInd.pdf</w:t>
        </w:r>
        <w:r>
          <w:rPr>
            <w:rFonts w:ascii="Arial" w:hAnsi="Arial" w:cs="Arial"/>
            <w:color w:val="1F497D"/>
            <w:sz w:val="20"/>
            <w:szCs w:val="20"/>
            <w:lang w:val="en-US"/>
          </w:rPr>
          <w:fldChar w:fldCharType="end"/>
        </w:r>
      </w:ins>
    </w:p>
    <w:p w14:paraId="7BE16377" w14:textId="4B4DBF3E" w:rsidR="003D073F" w:rsidRPr="00F22E40" w:rsidDel="00F22E40" w:rsidRDefault="00A669FA" w:rsidP="000F001A">
      <w:pPr>
        <w:rPr>
          <w:del w:id="253" w:author="Jonas Götte" w:date="2020-11-04T09:18:00Z"/>
          <w:rFonts w:ascii="Arial" w:hAnsi="Arial" w:cs="Arial"/>
          <w:color w:val="1F497D"/>
          <w:sz w:val="20"/>
          <w:szCs w:val="20"/>
          <w:lang w:val="en-US"/>
          <w:rPrChange w:id="254" w:author="Jonas Götte" w:date="2020-11-04T09:17:00Z">
            <w:rPr>
              <w:del w:id="255" w:author="Jonas Götte" w:date="2020-11-04T09:18:00Z"/>
              <w:lang w:val="en-US"/>
            </w:rPr>
          </w:rPrChange>
        </w:rPr>
      </w:pPr>
      <w:ins w:id="256" w:author="Jonas Götte" w:date="2020-11-04T06:10:00Z">
        <w:r>
          <w:rPr>
            <w:rFonts w:ascii="Arial" w:hAnsi="Arial" w:cs="Arial"/>
            <w:color w:val="1F497D"/>
            <w:sz w:val="20"/>
            <w:szCs w:val="20"/>
            <w:lang w:val="en-US"/>
          </w:rPr>
          <w:fldChar w:fldCharType="begin"/>
        </w:r>
        <w:r>
          <w:rPr>
            <w:rFonts w:ascii="Arial" w:hAnsi="Arial" w:cs="Arial"/>
            <w:color w:val="1F497D"/>
            <w:sz w:val="20"/>
            <w:szCs w:val="20"/>
            <w:lang w:val="en-US"/>
          </w:rPr>
          <w:instrText xml:space="preserve"> HYPERLINK "https://cran.r-project.org/web/packages/SCI/SCI.pdf" </w:instrText>
        </w:r>
        <w:r>
          <w:rPr>
            <w:rFonts w:ascii="Arial" w:hAnsi="Arial" w:cs="Arial"/>
            <w:color w:val="1F497D"/>
            <w:sz w:val="20"/>
            <w:szCs w:val="20"/>
            <w:lang w:val="en-US"/>
          </w:rPr>
          <w:fldChar w:fldCharType="separate"/>
        </w:r>
        <w:r>
          <w:rPr>
            <w:rStyle w:val="Hyperlink"/>
            <w:rFonts w:ascii="Arial" w:hAnsi="Arial" w:cs="Arial"/>
            <w:sz w:val="20"/>
            <w:szCs w:val="20"/>
            <w:lang w:val="en-US"/>
          </w:rPr>
          <w:t>https://cran.r-project.org/web/packages/SCI/SCI.pdf</w:t>
        </w:r>
        <w:r>
          <w:rPr>
            <w:rFonts w:ascii="Arial" w:hAnsi="Arial" w:cs="Arial"/>
            <w:color w:val="1F497D"/>
            <w:sz w:val="20"/>
            <w:szCs w:val="20"/>
            <w:lang w:val="en-US"/>
          </w:rPr>
          <w:fldChar w:fldCharType="end"/>
        </w:r>
      </w:ins>
      <w:bookmarkStart w:id="257" w:name="_GoBack"/>
      <w:bookmarkEnd w:id="257"/>
    </w:p>
    <w:p w14:paraId="23725DE8" w14:textId="17809BEB" w:rsidR="00E918E1" w:rsidRPr="0027265C" w:rsidDel="00175C78" w:rsidRDefault="00E918E1" w:rsidP="00E918E1">
      <w:pPr>
        <w:spacing w:after="0" w:line="240" w:lineRule="auto"/>
        <w:rPr>
          <w:del w:id="258" w:author="Jonas Götte" w:date="2020-11-04T08:51:00Z"/>
          <w:rFonts w:ascii="Calibri" w:eastAsia="Times New Roman" w:hAnsi="Calibri" w:cs="Calibri"/>
          <w:b/>
          <w:i/>
          <w:color w:val="ED7D31" w:themeColor="accent2"/>
          <w:lang w:val="en-US" w:eastAsia="nl-NL"/>
        </w:rPr>
      </w:pPr>
      <w:del w:id="259" w:author="Jonas Götte" w:date="2020-11-04T08:51:00Z">
        <w:r w:rsidRPr="00EE28C5" w:rsidDel="00175C78">
          <w:rPr>
            <w:rFonts w:ascii="Calibri" w:eastAsia="Times New Roman" w:hAnsi="Calibri" w:cs="Calibri"/>
            <w:b/>
            <w:i/>
            <w:color w:val="ED7D31" w:themeColor="accent2"/>
            <w:highlight w:val="yellow"/>
            <w:lang w:val="en-US" w:eastAsia="nl-NL"/>
            <w:rPrChange w:id="260" w:author="Dimmie Hendriks" w:date="2020-11-02T09:41:00Z">
              <w:rPr>
                <w:rFonts w:ascii="Calibri" w:eastAsia="Times New Roman" w:hAnsi="Calibri" w:cs="Calibri"/>
                <w:b/>
                <w:i/>
                <w:color w:val="ED7D31" w:themeColor="accent2"/>
                <w:lang w:val="en-US" w:eastAsia="nl-NL"/>
              </w:rPr>
            </w:rPrChange>
          </w:rPr>
          <w:delText>python scripts available</w:delText>
        </w:r>
      </w:del>
    </w:p>
    <w:p w14:paraId="313C2F5E" w14:textId="5B54564A" w:rsidR="004B2C0C" w:rsidRDefault="004B2C0C" w:rsidP="000F001A">
      <w:pPr>
        <w:rPr>
          <w:lang w:val="en-US"/>
        </w:rPr>
      </w:pPr>
      <w:del w:id="261" w:author="Jonas Götte" w:date="2020-11-04T09:17:00Z">
        <w:r w:rsidDel="00F22E40">
          <w:rPr>
            <w:lang w:val="en-US"/>
          </w:rPr>
          <w:br w:type="page"/>
        </w:r>
      </w:del>
    </w:p>
    <w:p w14:paraId="6CF1E95C" w14:textId="77777777" w:rsidR="00225A84" w:rsidRPr="0027265C" w:rsidRDefault="0027265C" w:rsidP="0027265C">
      <w:pPr>
        <w:pStyle w:val="Heading1"/>
        <w:rPr>
          <w:lang w:val="en-US"/>
        </w:rPr>
      </w:pPr>
      <w:bookmarkStart w:id="262" w:name="_Toc54897754"/>
      <w:bookmarkStart w:id="263" w:name="_Toc54900146"/>
      <w:bookmarkStart w:id="264" w:name="_Toc55373694"/>
      <w:r w:rsidRPr="0027265C">
        <w:rPr>
          <w:lang w:val="en-US"/>
        </w:rPr>
        <w:lastRenderedPageBreak/>
        <w:t>Runoff</w:t>
      </w:r>
      <w:bookmarkEnd w:id="262"/>
      <w:bookmarkEnd w:id="263"/>
      <w:bookmarkEnd w:id="264"/>
    </w:p>
    <w:p w14:paraId="179261D0" w14:textId="77777777" w:rsidR="0027265C" w:rsidRPr="006C70BE" w:rsidRDefault="0027265C" w:rsidP="0027265C">
      <w:pPr>
        <w:pStyle w:val="Heading2"/>
        <w:rPr>
          <w:rFonts w:asciiTheme="minorHAnsi" w:hAnsiTheme="minorHAnsi" w:cstheme="minorHAnsi"/>
          <w:lang w:val="en-US"/>
          <w:rPrChange w:id="265" w:author="Jonas Götte" w:date="2020-11-04T06:19:00Z">
            <w:rPr>
              <w:lang w:val="en-US"/>
            </w:rPr>
          </w:rPrChange>
        </w:rPr>
      </w:pPr>
      <w:bookmarkStart w:id="266" w:name="_Toc54897755"/>
      <w:bookmarkStart w:id="267" w:name="_Toc54900147"/>
      <w:bookmarkStart w:id="268" w:name="_Toc55373695"/>
      <w:r w:rsidRPr="006C70BE">
        <w:rPr>
          <w:rFonts w:asciiTheme="minorHAnsi" w:hAnsiTheme="minorHAnsi" w:cstheme="minorHAnsi"/>
          <w:lang w:val="en-US"/>
          <w:rPrChange w:id="269" w:author="Jonas Götte" w:date="2020-11-04T06:19:00Z">
            <w:rPr>
              <w:lang w:val="en-US"/>
            </w:rPr>
          </w:rPrChange>
        </w:rPr>
        <w:t>SRI – Standardized Runoff Index</w:t>
      </w:r>
      <w:bookmarkEnd w:id="266"/>
      <w:bookmarkEnd w:id="267"/>
      <w:bookmarkEnd w:id="268"/>
    </w:p>
    <w:p w14:paraId="219818B0" w14:textId="0335A958" w:rsidR="00EE28C5" w:rsidRPr="006C70BE" w:rsidRDefault="00B802AE">
      <w:pPr>
        <w:pStyle w:val="Heading3"/>
        <w:rPr>
          <w:ins w:id="270" w:author="Dimmie Hendriks" w:date="2020-11-02T09:42:00Z"/>
          <w:rFonts w:asciiTheme="minorHAnsi" w:hAnsiTheme="minorHAnsi" w:cstheme="minorHAnsi"/>
          <w:lang w:val="en-US"/>
          <w:rPrChange w:id="271" w:author="Jonas Götte" w:date="2020-11-04T06:19:00Z">
            <w:rPr>
              <w:ins w:id="272" w:author="Dimmie Hendriks" w:date="2020-11-02T09:42:00Z"/>
              <w:lang w:val="en-US"/>
            </w:rPr>
          </w:rPrChange>
        </w:rPr>
        <w:pPrChange w:id="273" w:author="Dimmie Hendriks" w:date="2020-11-02T09:42:00Z">
          <w:pPr/>
        </w:pPrChange>
      </w:pPr>
      <w:ins w:id="274" w:author="Dimmie Hendriks" w:date="2020-11-02T09:56:00Z">
        <w:r w:rsidRPr="006C70BE">
          <w:rPr>
            <w:rFonts w:asciiTheme="minorHAnsi" w:hAnsiTheme="minorHAnsi" w:cstheme="minorHAnsi"/>
            <w:lang w:val="en-US"/>
            <w:rPrChange w:id="275" w:author="Jonas Götte" w:date="2020-11-04T06:19:00Z">
              <w:rPr>
                <w:lang w:val="en-US"/>
              </w:rPr>
            </w:rPrChange>
          </w:rPr>
          <w:t>D</w:t>
        </w:r>
      </w:ins>
      <w:ins w:id="276" w:author="Dimmie Hendriks" w:date="2020-11-02T09:42:00Z">
        <w:r w:rsidR="00EE28C5" w:rsidRPr="006C70BE">
          <w:rPr>
            <w:rFonts w:asciiTheme="minorHAnsi" w:hAnsiTheme="minorHAnsi" w:cstheme="minorHAnsi"/>
            <w:lang w:val="en-US"/>
            <w:rPrChange w:id="277" w:author="Jonas Götte" w:date="2020-11-04T06:19:00Z">
              <w:rPr>
                <w:lang w:val="en-US"/>
              </w:rPr>
            </w:rPrChange>
          </w:rPr>
          <w:t>escription</w:t>
        </w:r>
      </w:ins>
      <w:ins w:id="278" w:author="Dimmie Hendriks" w:date="2020-11-02T09:56:00Z">
        <w:r w:rsidRPr="006C70BE">
          <w:rPr>
            <w:rFonts w:asciiTheme="minorHAnsi" w:hAnsiTheme="minorHAnsi" w:cstheme="minorHAnsi"/>
            <w:lang w:val="en-US"/>
            <w:rPrChange w:id="279" w:author="Jonas Götte" w:date="2020-11-04T06:19:00Z">
              <w:rPr>
                <w:lang w:val="en-US"/>
              </w:rPr>
            </w:rPrChange>
          </w:rPr>
          <w:t xml:space="preserve"> of index</w:t>
        </w:r>
      </w:ins>
    </w:p>
    <w:p w14:paraId="65BF37E9" w14:textId="3B32F23F" w:rsidR="00B114B7" w:rsidRPr="006C70BE" w:rsidRDefault="00222AA7" w:rsidP="0043375C">
      <w:pPr>
        <w:rPr>
          <w:lang w:val="en-US"/>
          <w:rPrChange w:id="280" w:author="Jonas Götte" w:date="2020-11-04T06:19:00Z">
            <w:rPr>
              <w:lang w:val="en-US"/>
            </w:rPr>
          </w:rPrChange>
        </w:rPr>
        <w:pPrChange w:id="281" w:author="Jonas Götte" w:date="2020-11-04T07:01:00Z">
          <w:pPr/>
        </w:pPrChange>
      </w:pPr>
      <w:del w:id="282" w:author="Jonas Götte" w:date="2020-11-04T06:13:00Z">
        <w:r w:rsidRPr="006C70BE" w:rsidDel="00A669FA">
          <w:rPr>
            <w:lang w:val="en-US"/>
            <w:rPrChange w:id="283" w:author="Jonas Götte" w:date="2020-11-04T06:19:00Z">
              <w:rPr>
                <w:lang w:val="en-US"/>
              </w:rPr>
            </w:rPrChange>
          </w:rPr>
          <w:delText>analogue to SPI, standardized departure from selected probability function modelling raw runoff</w:delText>
        </w:r>
      </w:del>
      <w:ins w:id="284" w:author="Jonas Götte" w:date="2020-11-04T06:58:00Z">
        <w:r w:rsidR="0043375C">
          <w:rPr>
            <w:lang w:val="en-US"/>
          </w:rPr>
          <w:t>The SRI quantifies the deviation of runoff over a certain time (e.g. 1 or 3</w:t>
        </w:r>
      </w:ins>
      <w:ins w:id="285" w:author="Jonas Götte" w:date="2020-11-04T06:59:00Z">
        <w:r w:rsidR="0043375C">
          <w:rPr>
            <w:lang w:val="en-US"/>
          </w:rPr>
          <w:t xml:space="preserve"> months) </w:t>
        </w:r>
      </w:ins>
      <w:ins w:id="286" w:author="Jonas Götte" w:date="2020-11-04T07:01:00Z">
        <w:r w:rsidR="0043375C">
          <w:rPr>
            <w:lang w:val="en-US"/>
          </w:rPr>
          <w:t>from mean runoff, based on a probability distribution of occurring discharges (usually historic records).</w:t>
        </w:r>
      </w:ins>
      <w:ins w:id="287" w:author="Jonas Götte" w:date="2020-11-04T07:21:00Z">
        <w:r w:rsidR="008205EF">
          <w:rPr>
            <w:lang w:val="en-US"/>
          </w:rPr>
          <w:t xml:space="preserve"> The probability function to use depen</w:t>
        </w:r>
      </w:ins>
      <w:ins w:id="288" w:author="Jonas Götte" w:date="2020-11-04T07:22:00Z">
        <w:r w:rsidR="008205EF">
          <w:rPr>
            <w:lang w:val="en-US"/>
          </w:rPr>
          <w:t xml:space="preserve">ds on the region or respective historic records. </w:t>
        </w:r>
      </w:ins>
    </w:p>
    <w:p w14:paraId="73D0CD31" w14:textId="77777777" w:rsidR="0027265C" w:rsidRPr="006C70BE" w:rsidRDefault="0027265C" w:rsidP="0027265C">
      <w:pPr>
        <w:spacing w:after="0" w:line="240" w:lineRule="auto"/>
        <w:rPr>
          <w:rFonts w:cstheme="minorHAnsi"/>
          <w:lang w:val="en-US"/>
          <w:rPrChange w:id="289" w:author="Jonas Götte" w:date="2020-11-04T06:19:00Z">
            <w:rPr>
              <w:lang w:val="en-US"/>
            </w:rPr>
          </w:rPrChange>
        </w:rPr>
      </w:pPr>
    </w:p>
    <w:p w14:paraId="2C5CD20E" w14:textId="77777777" w:rsidR="00222AA7" w:rsidRPr="006C70BE" w:rsidRDefault="00222AA7" w:rsidP="00222AA7">
      <w:pPr>
        <w:rPr>
          <w:rFonts w:cstheme="minorHAnsi"/>
          <w:color w:val="1C1D1E"/>
          <w:shd w:val="clear" w:color="auto" w:fill="FFFFFF"/>
          <w:lang w:val="en-US"/>
          <w:rPrChange w:id="290" w:author="Jonas Götte" w:date="2020-11-04T06:19:00Z">
            <w:rPr>
              <w:rFonts w:ascii="Arial" w:hAnsi="Arial" w:cs="Arial"/>
              <w:color w:val="1C1D1E"/>
              <w:shd w:val="clear" w:color="auto" w:fill="FFFFFF"/>
              <w:lang w:val="en-US"/>
            </w:rPr>
          </w:rPrChange>
        </w:rPr>
      </w:pPr>
      <w:r w:rsidRPr="006C70BE">
        <w:rPr>
          <w:rFonts w:cstheme="minorHAnsi"/>
          <w:color w:val="1C1D1E"/>
          <w:shd w:val="clear" w:color="auto" w:fill="FFFFFF"/>
          <w:lang w:val="en-US"/>
          <w:rPrChange w:id="291" w:author="Jonas Götte" w:date="2020-11-04T06:19:00Z">
            <w:rPr>
              <w:rFonts w:ascii="Arial" w:hAnsi="Arial" w:cs="Arial"/>
              <w:color w:val="1C1D1E"/>
              <w:shd w:val="clear" w:color="auto" w:fill="FFFFFF"/>
              <w:lang w:val="en-US"/>
            </w:rPr>
          </w:rPrChange>
        </w:rPr>
        <w:t>“The procedure for calculating the SRI includes the following steps:</w:t>
      </w:r>
    </w:p>
    <w:p w14:paraId="7FF3234C" w14:textId="77777777" w:rsidR="00222AA7" w:rsidRPr="006C70BE" w:rsidRDefault="00222AA7" w:rsidP="00222AA7">
      <w:pPr>
        <w:rPr>
          <w:rFonts w:cstheme="minorHAnsi"/>
          <w:color w:val="1C1D1E"/>
          <w:shd w:val="clear" w:color="auto" w:fill="FFFFFF"/>
          <w:lang w:val="en-US"/>
          <w:rPrChange w:id="292" w:author="Jonas Götte" w:date="2020-11-04T06:19:00Z">
            <w:rPr>
              <w:rFonts w:ascii="Arial" w:hAnsi="Arial" w:cs="Arial"/>
              <w:color w:val="1C1D1E"/>
              <w:shd w:val="clear" w:color="auto" w:fill="FFFFFF"/>
              <w:lang w:val="en-US"/>
            </w:rPr>
          </w:rPrChange>
        </w:rPr>
      </w:pPr>
      <w:r w:rsidRPr="006C70BE">
        <w:rPr>
          <w:rFonts w:cstheme="minorHAnsi"/>
          <w:color w:val="1C1D1E"/>
          <w:shd w:val="clear" w:color="auto" w:fill="FFFFFF"/>
          <w:lang w:val="en-US"/>
          <w:rPrChange w:id="293" w:author="Jonas Götte" w:date="2020-11-04T06:19:00Z">
            <w:rPr>
              <w:rFonts w:ascii="Arial" w:hAnsi="Arial" w:cs="Arial"/>
              <w:color w:val="1C1D1E"/>
              <w:shd w:val="clear" w:color="auto" w:fill="FFFFFF"/>
              <w:lang w:val="en-US"/>
            </w:rPr>
          </w:rPrChange>
        </w:rPr>
        <w:t xml:space="preserve">(1) A retrospective time series of runoff is obtained by simulation, and a probability distribution is fit to the sample represented by the time series values. </w:t>
      </w:r>
    </w:p>
    <w:p w14:paraId="2D9E0E00" w14:textId="77777777" w:rsidR="00222AA7" w:rsidRPr="006C70BE" w:rsidRDefault="00222AA7" w:rsidP="00222AA7">
      <w:pPr>
        <w:rPr>
          <w:rFonts w:cstheme="minorHAnsi"/>
          <w:color w:val="1C1D1E"/>
          <w:shd w:val="clear" w:color="auto" w:fill="FFFFFF"/>
          <w:lang w:val="en-US"/>
          <w:rPrChange w:id="294" w:author="Jonas Götte" w:date="2020-11-04T06:19:00Z">
            <w:rPr>
              <w:rFonts w:ascii="Arial" w:hAnsi="Arial" w:cs="Arial"/>
              <w:color w:val="1C1D1E"/>
              <w:shd w:val="clear" w:color="auto" w:fill="FFFFFF"/>
              <w:lang w:val="en-US"/>
            </w:rPr>
          </w:rPrChange>
        </w:rPr>
      </w:pPr>
      <w:r w:rsidRPr="006C70BE">
        <w:rPr>
          <w:rFonts w:cstheme="minorHAnsi"/>
          <w:color w:val="1C1D1E"/>
          <w:shd w:val="clear" w:color="auto" w:fill="FFFFFF"/>
          <w:lang w:val="en-US"/>
          <w:rPrChange w:id="295" w:author="Jonas Götte" w:date="2020-11-04T06:19:00Z">
            <w:rPr>
              <w:rFonts w:ascii="Arial" w:hAnsi="Arial" w:cs="Arial"/>
              <w:color w:val="1C1D1E"/>
              <w:shd w:val="clear" w:color="auto" w:fill="FFFFFF"/>
              <w:lang w:val="en-US"/>
            </w:rPr>
          </w:rPrChange>
        </w:rPr>
        <w:t>(2) The distribution is used to estimate the cumulative probability of the runoff value of interest (either the current accumulation or one from a retrospective date).</w:t>
      </w:r>
    </w:p>
    <w:p w14:paraId="238BE55A" w14:textId="657D1678" w:rsidR="00222AA7" w:rsidDel="008205EF" w:rsidRDefault="00222AA7">
      <w:pPr>
        <w:rPr>
          <w:del w:id="296" w:author="Jonas Götte" w:date="2020-11-04T07:22:00Z"/>
          <w:rFonts w:cstheme="minorHAnsi"/>
          <w:color w:val="1C1D1E"/>
          <w:shd w:val="clear" w:color="auto" w:fill="FFFFFF"/>
          <w:lang w:val="en-US"/>
        </w:rPr>
      </w:pPr>
      <w:r w:rsidRPr="006C70BE">
        <w:rPr>
          <w:rFonts w:cstheme="minorHAnsi"/>
          <w:color w:val="1C1D1E"/>
          <w:shd w:val="clear" w:color="auto" w:fill="FFFFFF"/>
          <w:lang w:val="en-US"/>
          <w:rPrChange w:id="297" w:author="Jonas Götte" w:date="2020-11-04T06:19:00Z">
            <w:rPr>
              <w:rFonts w:ascii="Arial" w:hAnsi="Arial" w:cs="Arial"/>
              <w:color w:val="1C1D1E"/>
              <w:shd w:val="clear" w:color="auto" w:fill="FFFFFF"/>
              <w:lang w:val="en-US"/>
            </w:rPr>
          </w:rPrChange>
        </w:rPr>
        <w:t>(3) The cumulative probability is converted to a standard normal deviate (with zero mean and unit variance), which can either be calculated from a numerical approximation to the normal cumulative distribution function (CDF)” </w:t>
      </w:r>
    </w:p>
    <w:p w14:paraId="45EE0CFB" w14:textId="77777777" w:rsidR="008205EF" w:rsidRPr="006C70BE" w:rsidRDefault="008205EF" w:rsidP="00222AA7">
      <w:pPr>
        <w:rPr>
          <w:ins w:id="298" w:author="Jonas Götte" w:date="2020-11-04T07:24:00Z"/>
          <w:rFonts w:cstheme="minorHAnsi"/>
          <w:color w:val="1C1D1E"/>
          <w:shd w:val="clear" w:color="auto" w:fill="FFFFFF"/>
          <w:lang w:val="en-US"/>
          <w:rPrChange w:id="299" w:author="Jonas Götte" w:date="2020-11-04T06:19:00Z">
            <w:rPr>
              <w:ins w:id="300" w:author="Jonas Götte" w:date="2020-11-04T07:24:00Z"/>
              <w:rFonts w:ascii="Arial" w:hAnsi="Arial" w:cs="Arial"/>
              <w:color w:val="1C1D1E"/>
              <w:shd w:val="clear" w:color="auto" w:fill="FFFFFF"/>
              <w:lang w:val="en-US"/>
            </w:rPr>
          </w:rPrChange>
        </w:rPr>
      </w:pPr>
    </w:p>
    <w:p w14:paraId="1F54903A" w14:textId="77777777" w:rsidR="00EE28C5" w:rsidRPr="00D9542A" w:rsidRDefault="00EE28C5">
      <w:pPr>
        <w:rPr>
          <w:ins w:id="301" w:author="Dimmie Hendriks" w:date="2020-11-02T09:42:00Z"/>
          <w:rFonts w:cstheme="minorHAnsi"/>
          <w:lang w:val="en-US"/>
          <w:rPrChange w:id="302" w:author="Jonas Götte" w:date="2020-11-04T09:08:00Z">
            <w:rPr>
              <w:ins w:id="303" w:author="Dimmie Hendriks" w:date="2020-11-02T09:42:00Z"/>
              <w:lang w:val="en-US"/>
            </w:rPr>
          </w:rPrChange>
        </w:rPr>
      </w:pPr>
    </w:p>
    <w:p w14:paraId="48EA6EE2" w14:textId="136445C3" w:rsidR="00B114B7" w:rsidRPr="006C70BE" w:rsidRDefault="00EE28C5">
      <w:pPr>
        <w:pStyle w:val="Heading3"/>
        <w:rPr>
          <w:rFonts w:asciiTheme="minorHAnsi" w:hAnsiTheme="minorHAnsi" w:cstheme="minorHAnsi"/>
          <w:lang w:val="en-US"/>
          <w:rPrChange w:id="304" w:author="Jonas Götte" w:date="2020-11-04T06:19:00Z">
            <w:rPr>
              <w:lang w:val="en-US"/>
            </w:rPr>
          </w:rPrChange>
        </w:rPr>
        <w:pPrChange w:id="305" w:author="Dimmie Hendriks" w:date="2020-11-02T09:42:00Z">
          <w:pPr/>
        </w:pPrChange>
      </w:pPr>
      <w:ins w:id="306" w:author="Dimmie Hendriks" w:date="2020-11-02T09:42:00Z">
        <w:r w:rsidRPr="006C70BE">
          <w:rPr>
            <w:rFonts w:asciiTheme="minorHAnsi" w:hAnsiTheme="minorHAnsi" w:cstheme="minorHAnsi"/>
            <w:lang w:val="en-US"/>
            <w:rPrChange w:id="307" w:author="Jonas Götte" w:date="2020-11-04T06:19:00Z">
              <w:rPr>
                <w:lang w:val="en-US"/>
              </w:rPr>
            </w:rPrChange>
          </w:rPr>
          <w:t>Examples / literature</w:t>
        </w:r>
      </w:ins>
    </w:p>
    <w:p w14:paraId="64ACAEFD" w14:textId="77777777" w:rsidR="00B114B7" w:rsidRPr="006C70BE" w:rsidRDefault="00B114B7" w:rsidP="00B114B7">
      <w:pPr>
        <w:spacing w:after="0" w:line="240" w:lineRule="auto"/>
        <w:rPr>
          <w:rFonts w:eastAsia="Times New Roman" w:cstheme="minorHAnsi"/>
          <w:color w:val="000000"/>
          <w:lang w:val="en-US" w:eastAsia="nl-NL"/>
          <w:rPrChange w:id="308" w:author="Jonas Götte" w:date="2020-11-04T06:19:00Z">
            <w:rPr>
              <w:rFonts w:ascii="Calibri" w:eastAsia="Times New Roman" w:hAnsi="Calibri" w:cs="Calibri"/>
              <w:color w:val="000000"/>
              <w:lang w:val="en-US" w:eastAsia="nl-NL"/>
            </w:rPr>
          </w:rPrChange>
        </w:rPr>
      </w:pPr>
      <w:r w:rsidRPr="006C70BE">
        <w:rPr>
          <w:rFonts w:eastAsia="Times New Roman" w:cstheme="minorHAnsi"/>
          <w:color w:val="000000"/>
          <w:lang w:val="en-US" w:eastAsia="nl-NL"/>
          <w:rPrChange w:id="309" w:author="Jonas Götte" w:date="2020-11-04T06:19:00Z">
            <w:rPr>
              <w:rFonts w:ascii="Calibri" w:eastAsia="Times New Roman" w:hAnsi="Calibri" w:cs="Calibri"/>
              <w:color w:val="000000"/>
              <w:lang w:val="en-US" w:eastAsia="nl-NL"/>
            </w:rPr>
          </w:rPrChange>
        </w:rPr>
        <w:t>https://agupubs.onlinelibrary.wiley.com/doi/10.1029/2007GL032487</w:t>
      </w:r>
    </w:p>
    <w:p w14:paraId="4FC20669" w14:textId="420E8DF6" w:rsidR="00222AA7" w:rsidDel="005F70EF" w:rsidRDefault="008205EF">
      <w:pPr>
        <w:rPr>
          <w:del w:id="310" w:author="Jonas Götte" w:date="2020-11-04T06:22:00Z"/>
          <w:rFonts w:cstheme="minorHAnsi"/>
          <w:lang w:val="en-US"/>
        </w:rPr>
      </w:pPr>
      <w:ins w:id="311" w:author="Jonas Götte" w:date="2020-11-04T07:24:00Z">
        <w:r>
          <w:rPr>
            <w:rFonts w:cstheme="minorHAnsi"/>
            <w:lang w:val="en-US"/>
          </w:rPr>
          <w:fldChar w:fldCharType="begin"/>
        </w:r>
        <w:r w:rsidRPr="008205EF">
          <w:rPr>
            <w:rFonts w:cstheme="minorHAnsi"/>
            <w:lang w:val="en-US"/>
            <w:rPrChange w:id="312" w:author="Jonas Götte" w:date="2020-11-04T07:24:00Z">
              <w:rPr>
                <w:rFonts w:cstheme="minorHAnsi"/>
                <w:lang w:val="en-US"/>
              </w:rPr>
            </w:rPrChange>
          </w:rPr>
          <w:instrText xml:space="preserve"> HYPERLINK "</w:instrText>
        </w:r>
      </w:ins>
      <w:ins w:id="313" w:author="Jonas Götte" w:date="2020-11-04T07:23:00Z">
        <w:r w:rsidRPr="008205EF">
          <w:rPr>
            <w:rFonts w:cstheme="minorHAnsi"/>
            <w:lang w:val="en-US"/>
            <w:rPrChange w:id="314" w:author="Jonas Götte" w:date="2020-11-04T07:24:00Z">
              <w:rPr>
                <w:rFonts w:cstheme="minorHAnsi"/>
                <w:lang w:val="en-US"/>
              </w:rPr>
            </w:rPrChange>
          </w:rPr>
          <w:instrText>https://www.cpc.ncep.noaa.gov/products/Drought/Monitoring/sri3.shtml</w:instrText>
        </w:r>
      </w:ins>
      <w:ins w:id="315" w:author="Jonas Götte" w:date="2020-11-04T07:24:00Z">
        <w:r w:rsidRPr="008205EF">
          <w:rPr>
            <w:rFonts w:cstheme="minorHAnsi"/>
            <w:lang w:val="en-US"/>
            <w:rPrChange w:id="316" w:author="Jonas Götte" w:date="2020-11-04T07:24:00Z">
              <w:rPr>
                <w:rFonts w:cstheme="minorHAnsi"/>
                <w:lang w:val="en-US"/>
              </w:rPr>
            </w:rPrChange>
          </w:rPr>
          <w:instrText xml:space="preserve">" </w:instrText>
        </w:r>
        <w:r>
          <w:rPr>
            <w:rFonts w:cstheme="minorHAnsi"/>
            <w:lang w:val="en-US"/>
          </w:rPr>
          <w:fldChar w:fldCharType="separate"/>
        </w:r>
      </w:ins>
      <w:ins w:id="317" w:author="Jonas Götte" w:date="2020-11-04T07:23:00Z">
        <w:r w:rsidRPr="008205EF">
          <w:rPr>
            <w:rStyle w:val="Hyperlink"/>
            <w:rFonts w:cstheme="minorHAnsi"/>
            <w:lang w:val="en-US"/>
            <w:rPrChange w:id="318" w:author="Jonas Götte" w:date="2020-11-04T07:24:00Z">
              <w:rPr>
                <w:rStyle w:val="Hyperlink"/>
                <w:rFonts w:cstheme="minorHAnsi"/>
                <w:lang w:val="en-US"/>
              </w:rPr>
            </w:rPrChange>
          </w:rPr>
          <w:t>https://www.cpc.ncep.noaa.gov/products/Drought/Monitoring/sri3.shtml</w:t>
        </w:r>
      </w:ins>
      <w:ins w:id="319" w:author="Jonas Götte" w:date="2020-11-04T07:24:00Z">
        <w:r>
          <w:rPr>
            <w:rFonts w:cstheme="minorHAnsi"/>
            <w:lang w:val="en-US"/>
          </w:rPr>
          <w:fldChar w:fldCharType="end"/>
        </w:r>
        <w:r w:rsidRPr="008205EF">
          <w:rPr>
            <w:rFonts w:cstheme="minorHAnsi"/>
            <w:lang w:val="en-US"/>
            <w:rPrChange w:id="320" w:author="Jonas Götte" w:date="2020-11-04T07:24:00Z">
              <w:rPr>
                <w:rFonts w:cstheme="minorHAnsi"/>
                <w:lang w:val="en-US"/>
              </w:rPr>
            </w:rPrChange>
          </w:rPr>
          <w:t xml:space="preserve"> (vie</w:t>
        </w:r>
        <w:r w:rsidRPr="008205EF">
          <w:rPr>
            <w:rFonts w:cstheme="minorHAnsi"/>
            <w:lang w:val="en-US"/>
            <w:rPrChange w:id="321" w:author="Jonas Götte" w:date="2020-11-04T07:24:00Z">
              <w:rPr>
                <w:rFonts w:cstheme="minorHAnsi"/>
                <w:lang w:val="de-DE"/>
              </w:rPr>
            </w:rPrChange>
          </w:rPr>
          <w:t>wer</w:t>
        </w:r>
        <w:r>
          <w:rPr>
            <w:rFonts w:cstheme="minorHAnsi"/>
            <w:lang w:val="en-US"/>
          </w:rPr>
          <w:t>)</w:t>
        </w:r>
      </w:ins>
    </w:p>
    <w:p w14:paraId="4368F60D" w14:textId="2CB428D7" w:rsidR="005F70EF" w:rsidRDefault="005F70EF">
      <w:pPr>
        <w:rPr>
          <w:ins w:id="322" w:author="Jonas Götte" w:date="2020-11-04T07:24:00Z"/>
          <w:rFonts w:cstheme="minorHAnsi"/>
          <w:lang w:val="en-US"/>
        </w:rPr>
      </w:pPr>
    </w:p>
    <w:p w14:paraId="168F8AF6" w14:textId="66D270C1" w:rsidR="005F70EF" w:rsidRPr="008205EF" w:rsidRDefault="005F70EF">
      <w:pPr>
        <w:rPr>
          <w:ins w:id="323" w:author="Jonas Götte" w:date="2020-11-04T07:24:00Z"/>
          <w:rFonts w:cstheme="minorHAnsi"/>
          <w:lang w:val="en-US"/>
          <w:rPrChange w:id="324" w:author="Jonas Götte" w:date="2020-11-04T07:24:00Z">
            <w:rPr>
              <w:ins w:id="325" w:author="Jonas Götte" w:date="2020-11-04T07:24:00Z"/>
              <w:rFonts w:cstheme="minorHAnsi"/>
              <w:lang w:val="en-US"/>
            </w:rPr>
          </w:rPrChange>
        </w:rPr>
      </w:pPr>
      <w:ins w:id="326" w:author="Jonas Götte" w:date="2020-11-04T07:24:00Z">
        <w:r>
          <w:rPr>
            <w:noProof/>
          </w:rPr>
          <w:drawing>
            <wp:inline distT="0" distB="0" distL="0" distR="0" wp14:anchorId="323C9BDE" wp14:editId="32589B3B">
              <wp:extent cx="5731510" cy="3469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69640"/>
                      </a:xfrm>
                      <a:prstGeom prst="rect">
                        <a:avLst/>
                      </a:prstGeom>
                    </pic:spPr>
                  </pic:pic>
                </a:graphicData>
              </a:graphic>
            </wp:inline>
          </w:drawing>
        </w:r>
      </w:ins>
    </w:p>
    <w:p w14:paraId="60429BD9" w14:textId="77777777" w:rsidR="008205EF" w:rsidRPr="008205EF" w:rsidRDefault="008205EF">
      <w:pPr>
        <w:rPr>
          <w:ins w:id="327" w:author="Jonas Götte" w:date="2020-11-04T07:22:00Z"/>
          <w:rFonts w:cstheme="minorHAnsi"/>
          <w:lang w:val="en-US"/>
          <w:rPrChange w:id="328" w:author="Jonas Götte" w:date="2020-11-04T07:24:00Z">
            <w:rPr>
              <w:ins w:id="329" w:author="Jonas Götte" w:date="2020-11-04T07:22:00Z"/>
              <w:lang w:val="en-US"/>
            </w:rPr>
          </w:rPrChange>
        </w:rPr>
      </w:pPr>
    </w:p>
    <w:p w14:paraId="617CD690" w14:textId="1B3C6255" w:rsidR="00222AA7" w:rsidRPr="008205EF" w:rsidRDefault="00222AA7">
      <w:pPr>
        <w:rPr>
          <w:ins w:id="330" w:author="Dimmie Hendriks" w:date="2020-11-02T09:43:00Z"/>
          <w:rFonts w:cstheme="minorHAnsi"/>
          <w:b/>
          <w:color w:val="1C1D1E"/>
          <w:shd w:val="clear" w:color="auto" w:fill="FFFFFF"/>
          <w:lang w:val="en-US"/>
          <w:rPrChange w:id="331" w:author="Jonas Götte" w:date="2020-11-04T07:24:00Z">
            <w:rPr>
              <w:ins w:id="332" w:author="Dimmie Hendriks" w:date="2020-11-02T09:43:00Z"/>
              <w:rFonts w:ascii="Arial" w:hAnsi="Arial" w:cs="Arial"/>
              <w:b/>
              <w:color w:val="1C1D1E"/>
              <w:shd w:val="clear" w:color="auto" w:fill="FFFFFF"/>
              <w:lang w:val="en-US"/>
            </w:rPr>
          </w:rPrChange>
        </w:rPr>
      </w:pPr>
    </w:p>
    <w:p w14:paraId="76951B96" w14:textId="3AF43159" w:rsidR="00EE28C5" w:rsidRPr="006C70BE" w:rsidRDefault="00EE28C5">
      <w:pPr>
        <w:pStyle w:val="Heading3"/>
        <w:rPr>
          <w:rFonts w:asciiTheme="minorHAnsi" w:hAnsiTheme="minorHAnsi" w:cstheme="minorHAnsi"/>
          <w:shd w:val="clear" w:color="auto" w:fill="FFFFFF"/>
          <w:lang w:val="en-US"/>
          <w:rPrChange w:id="333" w:author="Jonas Götte" w:date="2020-11-04T06:19:00Z">
            <w:rPr>
              <w:shd w:val="clear" w:color="auto" w:fill="FFFFFF"/>
              <w:lang w:val="en-US"/>
            </w:rPr>
          </w:rPrChange>
        </w:rPr>
        <w:pPrChange w:id="334" w:author="Dimmie Hendriks" w:date="2020-11-02T09:44:00Z">
          <w:pPr/>
        </w:pPrChange>
      </w:pPr>
      <w:ins w:id="335" w:author="Dimmie Hendriks" w:date="2020-11-02T09:44:00Z">
        <w:r w:rsidRPr="006C70BE">
          <w:rPr>
            <w:rFonts w:asciiTheme="minorHAnsi" w:hAnsiTheme="minorHAnsi" w:cstheme="minorHAnsi"/>
            <w:shd w:val="clear" w:color="auto" w:fill="FFFFFF"/>
            <w:lang w:val="en-US"/>
            <w:rPrChange w:id="336" w:author="Jonas Götte" w:date="2020-11-04T06:19:00Z">
              <w:rPr>
                <w:shd w:val="clear" w:color="auto" w:fill="FFFFFF"/>
                <w:lang w:val="en-US"/>
              </w:rPr>
            </w:rPrChange>
          </w:rPr>
          <w:t>Data required</w:t>
        </w:r>
      </w:ins>
    </w:p>
    <w:p w14:paraId="57434166" w14:textId="4A30D4E0" w:rsidR="008205EF" w:rsidRPr="006C70BE" w:rsidRDefault="006C70BE">
      <w:pPr>
        <w:rPr>
          <w:ins w:id="337" w:author="Jonas Götte" w:date="2020-11-04T06:16:00Z"/>
          <w:rFonts w:cstheme="minorHAnsi"/>
          <w:color w:val="1C1D1E"/>
          <w:shd w:val="clear" w:color="auto" w:fill="FFFFFF"/>
          <w:lang w:val="en-US"/>
          <w:rPrChange w:id="338" w:author="Jonas Götte" w:date="2020-11-04T06:19:00Z">
            <w:rPr>
              <w:ins w:id="339" w:author="Jonas Götte" w:date="2020-11-04T06:16:00Z"/>
              <w:rFonts w:ascii="Arial" w:hAnsi="Arial" w:cs="Arial"/>
              <w:color w:val="1C1D1E"/>
              <w:shd w:val="clear" w:color="auto" w:fill="FFFFFF"/>
              <w:lang w:val="en-US"/>
            </w:rPr>
          </w:rPrChange>
        </w:rPr>
      </w:pPr>
      <w:ins w:id="340" w:author="Jonas Götte" w:date="2020-11-04T06:23:00Z">
        <w:r>
          <w:rPr>
            <w:rFonts w:cstheme="minorHAnsi"/>
            <w:color w:val="1C1D1E"/>
            <w:shd w:val="clear" w:color="auto" w:fill="FFFFFF"/>
            <w:lang w:val="en-US"/>
          </w:rPr>
          <w:t>monthly streamflow</w:t>
        </w:r>
      </w:ins>
    </w:p>
    <w:p w14:paraId="027B22C5" w14:textId="08D3F2A9" w:rsidR="006C70BE" w:rsidRPr="008205EF" w:rsidRDefault="006C70BE">
      <w:pPr>
        <w:rPr>
          <w:ins w:id="341" w:author="Jonas Götte" w:date="2020-11-04T06:16:00Z"/>
          <w:rFonts w:cstheme="minorHAnsi"/>
          <w:color w:val="1C1D1E"/>
          <w:u w:val="single"/>
          <w:shd w:val="clear" w:color="auto" w:fill="FFFFFF"/>
          <w:lang w:val="en-US"/>
          <w:rPrChange w:id="342" w:author="Jonas Götte" w:date="2020-11-04T07:22:00Z">
            <w:rPr>
              <w:ins w:id="343" w:author="Jonas Götte" w:date="2020-11-04T06:16:00Z"/>
              <w:rFonts w:ascii="Arial" w:hAnsi="Arial" w:cs="Arial"/>
              <w:color w:val="1C1D1E"/>
              <w:shd w:val="clear" w:color="auto" w:fill="FFFFFF"/>
              <w:lang w:val="en-US"/>
            </w:rPr>
          </w:rPrChange>
        </w:rPr>
      </w:pPr>
      <w:ins w:id="344" w:author="Jonas Götte" w:date="2020-11-04T06:16:00Z">
        <w:r w:rsidRPr="008205EF">
          <w:rPr>
            <w:rFonts w:cstheme="minorHAnsi"/>
            <w:color w:val="1C1D1E"/>
            <w:u w:val="single"/>
            <w:shd w:val="clear" w:color="auto" w:fill="FFFFFF"/>
            <w:lang w:val="en-US"/>
            <w:rPrChange w:id="345" w:author="Jonas Götte" w:date="2020-11-04T07:22:00Z">
              <w:rPr>
                <w:rFonts w:ascii="Arial" w:hAnsi="Arial" w:cs="Arial"/>
                <w:color w:val="1C1D1E"/>
                <w:shd w:val="clear" w:color="auto" w:fill="FFFFFF"/>
                <w:lang w:val="en-US"/>
              </w:rPr>
            </w:rPrChange>
          </w:rPr>
          <w:t xml:space="preserve">Recorded streamflow </w:t>
        </w:r>
      </w:ins>
      <w:ins w:id="346" w:author="Jonas Götte" w:date="2020-11-04T06:17:00Z">
        <w:r w:rsidRPr="008205EF">
          <w:rPr>
            <w:rFonts w:cstheme="minorHAnsi"/>
            <w:color w:val="1C1D1E"/>
            <w:u w:val="single"/>
            <w:shd w:val="clear" w:color="auto" w:fill="FFFFFF"/>
            <w:lang w:val="en-US"/>
            <w:rPrChange w:id="347" w:author="Jonas Götte" w:date="2020-11-04T07:22:00Z">
              <w:rPr>
                <w:rFonts w:ascii="Arial" w:hAnsi="Arial" w:cs="Arial"/>
                <w:color w:val="1C1D1E"/>
                <w:shd w:val="clear" w:color="auto" w:fill="FFFFFF"/>
                <w:lang w:val="en-US"/>
              </w:rPr>
            </w:rPrChange>
          </w:rPr>
          <w:t>(point-data):</w:t>
        </w:r>
      </w:ins>
    </w:p>
    <w:p w14:paraId="4C068820" w14:textId="4E6361A7" w:rsidR="006C70BE" w:rsidRPr="006C70BE" w:rsidRDefault="006C70BE">
      <w:pPr>
        <w:rPr>
          <w:ins w:id="348" w:author="Jonas Götte" w:date="2020-11-04T06:17:00Z"/>
          <w:rFonts w:cstheme="minorHAnsi"/>
          <w:color w:val="1C1D1E"/>
          <w:shd w:val="clear" w:color="auto" w:fill="FFFFFF"/>
          <w:lang w:val="en-US"/>
          <w:rPrChange w:id="349" w:author="Jonas Götte" w:date="2020-11-04T06:19:00Z">
            <w:rPr>
              <w:ins w:id="350" w:author="Jonas Götte" w:date="2020-11-04T06:17:00Z"/>
              <w:rFonts w:ascii="Arial" w:hAnsi="Arial" w:cs="Arial"/>
              <w:color w:val="1C1D1E"/>
              <w:shd w:val="clear" w:color="auto" w:fill="FFFFFF"/>
              <w:lang w:val="en-US"/>
            </w:rPr>
          </w:rPrChange>
        </w:rPr>
      </w:pPr>
      <w:ins w:id="351" w:author="Jonas Götte" w:date="2020-11-04T06:17:00Z">
        <w:r w:rsidRPr="006C70BE">
          <w:rPr>
            <w:rFonts w:cstheme="minorHAnsi"/>
            <w:color w:val="1C1D1E"/>
            <w:shd w:val="clear" w:color="auto" w:fill="FFFFFF"/>
            <w:lang w:val="en-US"/>
            <w:rPrChange w:id="352" w:author="Jonas Götte" w:date="2020-11-04T06:19:00Z">
              <w:rPr>
                <w:rFonts w:ascii="Arial" w:hAnsi="Arial" w:cs="Arial"/>
                <w:color w:val="1C1D1E"/>
                <w:shd w:val="clear" w:color="auto" w:fill="FFFFFF"/>
                <w:lang w:val="en-US"/>
              </w:rPr>
            </w:rPrChange>
          </w:rPr>
          <w:t>GRDC:</w:t>
        </w:r>
        <w:r w:rsidRPr="006C70BE">
          <w:rPr>
            <w:rFonts w:cstheme="minorHAnsi"/>
            <w:color w:val="1C1D1E"/>
            <w:shd w:val="clear" w:color="auto" w:fill="FFFFFF"/>
            <w:lang w:val="en-US"/>
            <w:rPrChange w:id="353" w:author="Jonas Götte" w:date="2020-11-04T06:19:00Z">
              <w:rPr>
                <w:rFonts w:ascii="Arial" w:hAnsi="Arial" w:cs="Arial"/>
                <w:color w:val="1C1D1E"/>
                <w:shd w:val="clear" w:color="auto" w:fill="FFFFFF"/>
                <w:lang w:val="en-US"/>
              </w:rPr>
            </w:rPrChange>
          </w:rPr>
          <w:tab/>
        </w:r>
      </w:ins>
      <w:ins w:id="354" w:author="Jonas Götte" w:date="2020-11-04T06:20:00Z">
        <w:r>
          <w:rPr>
            <w:rFonts w:cstheme="minorHAnsi"/>
            <w:color w:val="1C1D1E"/>
            <w:shd w:val="clear" w:color="auto" w:fill="FFFFFF"/>
            <w:lang w:val="en-US"/>
          </w:rPr>
          <w:fldChar w:fldCharType="begin"/>
        </w:r>
        <w:r>
          <w:rPr>
            <w:rFonts w:cstheme="minorHAnsi"/>
            <w:color w:val="1C1D1E"/>
            <w:shd w:val="clear" w:color="auto" w:fill="FFFFFF"/>
            <w:lang w:val="en-US"/>
          </w:rPr>
          <w:instrText xml:space="preserve"> HYPERLINK "</w:instrText>
        </w:r>
      </w:ins>
      <w:ins w:id="355" w:author="Jonas Götte" w:date="2020-11-04T06:16:00Z">
        <w:r w:rsidRPr="006C70BE">
          <w:rPr>
            <w:rFonts w:cstheme="minorHAnsi"/>
            <w:color w:val="1C1D1E"/>
            <w:shd w:val="clear" w:color="auto" w:fill="FFFFFF"/>
            <w:lang w:val="en-US"/>
            <w:rPrChange w:id="356" w:author="Jonas Götte" w:date="2020-11-04T06:20:00Z">
              <w:rPr>
                <w:rStyle w:val="Hyperlink"/>
                <w:rFonts w:ascii="Arial" w:hAnsi="Arial" w:cs="Arial"/>
                <w:shd w:val="clear" w:color="auto" w:fill="FFFFFF"/>
                <w:lang w:val="en-US"/>
              </w:rPr>
            </w:rPrChange>
          </w:rPr>
          <w:instrText>https://www.bafg.de/GRDC/EN/Home/homepage_node.html</w:instrText>
        </w:r>
      </w:ins>
      <w:ins w:id="357" w:author="Jonas Götte" w:date="2020-11-04T06:20:00Z">
        <w:r>
          <w:rPr>
            <w:rFonts w:cstheme="minorHAnsi"/>
            <w:color w:val="1C1D1E"/>
            <w:shd w:val="clear" w:color="auto" w:fill="FFFFFF"/>
            <w:lang w:val="en-US"/>
          </w:rPr>
          <w:instrText xml:space="preserve">" </w:instrText>
        </w:r>
        <w:r>
          <w:rPr>
            <w:rFonts w:cstheme="minorHAnsi"/>
            <w:color w:val="1C1D1E"/>
            <w:shd w:val="clear" w:color="auto" w:fill="FFFFFF"/>
            <w:lang w:val="en-US"/>
          </w:rPr>
          <w:fldChar w:fldCharType="separate"/>
        </w:r>
      </w:ins>
      <w:ins w:id="358" w:author="Jonas Götte" w:date="2020-11-04T06:16:00Z">
        <w:r w:rsidRPr="001B5C2F">
          <w:rPr>
            <w:rStyle w:val="Hyperlink"/>
            <w:rFonts w:cstheme="minorHAnsi"/>
            <w:shd w:val="clear" w:color="auto" w:fill="FFFFFF"/>
            <w:lang w:val="en-US"/>
            <w:rPrChange w:id="359" w:author="Jonas Götte" w:date="2020-11-04T06:20:00Z">
              <w:rPr>
                <w:rStyle w:val="Hyperlink"/>
                <w:rFonts w:ascii="Arial" w:hAnsi="Arial" w:cs="Arial"/>
                <w:shd w:val="clear" w:color="auto" w:fill="FFFFFF"/>
                <w:lang w:val="en-US"/>
              </w:rPr>
            </w:rPrChange>
          </w:rPr>
          <w:t>https://www.bafg.de/GRDC/EN/Home/homepage_node.html</w:t>
        </w:r>
      </w:ins>
      <w:ins w:id="360" w:author="Jonas Götte" w:date="2020-11-04T06:20:00Z">
        <w:r>
          <w:rPr>
            <w:rFonts w:cstheme="minorHAnsi"/>
            <w:color w:val="1C1D1E"/>
            <w:shd w:val="clear" w:color="auto" w:fill="FFFFFF"/>
            <w:lang w:val="en-US"/>
          </w:rPr>
          <w:fldChar w:fldCharType="end"/>
        </w:r>
      </w:ins>
    </w:p>
    <w:p w14:paraId="33309D87" w14:textId="08FB6ED2" w:rsidR="006C70BE" w:rsidRPr="008205EF" w:rsidRDefault="006C70BE">
      <w:pPr>
        <w:rPr>
          <w:ins w:id="361" w:author="Jonas Götte" w:date="2020-11-04T06:18:00Z"/>
          <w:rFonts w:cstheme="minorHAnsi"/>
          <w:color w:val="1C1D1E"/>
          <w:u w:val="single"/>
          <w:shd w:val="clear" w:color="auto" w:fill="FFFFFF"/>
          <w:lang w:val="en-US"/>
          <w:rPrChange w:id="362" w:author="Jonas Götte" w:date="2020-11-04T07:22:00Z">
            <w:rPr>
              <w:ins w:id="363" w:author="Jonas Götte" w:date="2020-11-04T06:18:00Z"/>
              <w:rFonts w:ascii="Arial" w:hAnsi="Arial" w:cs="Arial"/>
              <w:color w:val="1C1D1E"/>
              <w:shd w:val="clear" w:color="auto" w:fill="FFFFFF"/>
              <w:lang w:val="en-US"/>
            </w:rPr>
          </w:rPrChange>
        </w:rPr>
      </w:pPr>
      <w:ins w:id="364" w:author="Jonas Götte" w:date="2020-11-04T06:17:00Z">
        <w:r w:rsidRPr="008205EF">
          <w:rPr>
            <w:rFonts w:cstheme="minorHAnsi"/>
            <w:color w:val="1C1D1E"/>
            <w:u w:val="single"/>
            <w:shd w:val="clear" w:color="auto" w:fill="FFFFFF"/>
            <w:lang w:val="en-US"/>
            <w:rPrChange w:id="365" w:author="Jonas Götte" w:date="2020-11-04T07:22:00Z">
              <w:rPr>
                <w:rFonts w:ascii="Arial" w:hAnsi="Arial" w:cs="Arial"/>
                <w:color w:val="1C1D1E"/>
                <w:shd w:val="clear" w:color="auto" w:fill="FFFFFF"/>
                <w:lang w:val="en-US"/>
              </w:rPr>
            </w:rPrChange>
          </w:rPr>
          <w:t>Modelled streamflow (ras</w:t>
        </w:r>
      </w:ins>
      <w:ins w:id="366" w:author="Jonas Götte" w:date="2020-11-04T06:18:00Z">
        <w:r w:rsidRPr="008205EF">
          <w:rPr>
            <w:rFonts w:cstheme="minorHAnsi"/>
            <w:color w:val="1C1D1E"/>
            <w:u w:val="single"/>
            <w:shd w:val="clear" w:color="auto" w:fill="FFFFFF"/>
            <w:lang w:val="en-US"/>
            <w:rPrChange w:id="367" w:author="Jonas Götte" w:date="2020-11-04T07:22:00Z">
              <w:rPr>
                <w:rFonts w:ascii="Arial" w:hAnsi="Arial" w:cs="Arial"/>
                <w:color w:val="1C1D1E"/>
                <w:shd w:val="clear" w:color="auto" w:fill="FFFFFF"/>
                <w:lang w:val="en-US"/>
              </w:rPr>
            </w:rPrChange>
          </w:rPr>
          <w:t>ter):</w:t>
        </w:r>
      </w:ins>
    </w:p>
    <w:p w14:paraId="7A33D64F" w14:textId="5C4CE503" w:rsidR="006C70BE" w:rsidRPr="006C70BE" w:rsidRDefault="006C70BE">
      <w:pPr>
        <w:rPr>
          <w:ins w:id="368" w:author="Jonas Götte" w:date="2020-11-04T06:18:00Z"/>
          <w:rFonts w:cstheme="minorHAnsi"/>
          <w:color w:val="1C1D1E"/>
          <w:shd w:val="clear" w:color="auto" w:fill="FFFFFF"/>
          <w:lang w:val="en-US"/>
          <w:rPrChange w:id="369" w:author="Jonas Götte" w:date="2020-11-04T06:19:00Z">
            <w:rPr>
              <w:ins w:id="370" w:author="Jonas Götte" w:date="2020-11-04T06:18:00Z"/>
              <w:rFonts w:ascii="Arial" w:hAnsi="Arial" w:cs="Arial"/>
              <w:color w:val="1C1D1E"/>
              <w:shd w:val="clear" w:color="auto" w:fill="FFFFFF"/>
              <w:lang w:val="en-US"/>
            </w:rPr>
          </w:rPrChange>
        </w:rPr>
      </w:pPr>
      <w:ins w:id="371" w:author="Jonas Götte" w:date="2020-11-04T06:18:00Z">
        <w:r w:rsidRPr="006C70BE">
          <w:rPr>
            <w:rFonts w:cstheme="minorHAnsi"/>
            <w:color w:val="1C1D1E"/>
            <w:shd w:val="clear" w:color="auto" w:fill="FFFFFF"/>
            <w:lang w:val="en-US"/>
            <w:rPrChange w:id="372" w:author="Jonas Götte" w:date="2020-11-04T06:19:00Z">
              <w:rPr>
                <w:rFonts w:ascii="Arial" w:hAnsi="Arial" w:cs="Arial"/>
                <w:color w:val="1C1D1E"/>
                <w:shd w:val="clear" w:color="auto" w:fill="FFFFFF"/>
                <w:lang w:val="en-US"/>
              </w:rPr>
            </w:rPrChange>
          </w:rPr>
          <w:t xml:space="preserve">PCRGLOBWB </w:t>
        </w:r>
      </w:ins>
      <w:ins w:id="373" w:author="Jonas Götte" w:date="2020-11-04T06:21:00Z">
        <w:r>
          <w:rPr>
            <w:rFonts w:cstheme="minorHAnsi"/>
            <w:color w:val="1C1D1E"/>
            <w:shd w:val="clear" w:color="auto" w:fill="FFFFFF"/>
            <w:lang w:val="en-US"/>
          </w:rPr>
          <w:t>with input from</w:t>
        </w:r>
      </w:ins>
      <w:ins w:id="374" w:author="Jonas Götte" w:date="2020-11-04T06:18:00Z">
        <w:r w:rsidRPr="006C70BE">
          <w:rPr>
            <w:rFonts w:cstheme="minorHAnsi"/>
            <w:color w:val="1C1D1E"/>
            <w:shd w:val="clear" w:color="auto" w:fill="FFFFFF"/>
            <w:lang w:val="en-US"/>
            <w:rPrChange w:id="375" w:author="Jonas Götte" w:date="2020-11-04T06:19:00Z">
              <w:rPr>
                <w:rFonts w:ascii="Arial" w:hAnsi="Arial" w:cs="Arial"/>
                <w:color w:val="1C1D1E"/>
                <w:shd w:val="clear" w:color="auto" w:fill="FFFFFF"/>
                <w:lang w:val="en-US"/>
              </w:rPr>
            </w:rPrChange>
          </w:rPr>
          <w:t xml:space="preserve"> ERA5, CRUCIAL:</w:t>
        </w:r>
      </w:ins>
    </w:p>
    <w:p w14:paraId="30D71913" w14:textId="09D2E24B" w:rsidR="006C70BE" w:rsidRPr="006C70BE" w:rsidRDefault="006C70BE" w:rsidP="006C70BE">
      <w:pPr>
        <w:rPr>
          <w:rFonts w:cstheme="minorHAnsi"/>
          <w:color w:val="1C1D1E"/>
          <w:shd w:val="clear" w:color="auto" w:fill="FFFFFF"/>
          <w:lang w:val="en-US"/>
          <w:rPrChange w:id="376" w:author="Jonas Götte" w:date="2020-11-04T06:19:00Z">
            <w:rPr>
              <w:rFonts w:ascii="Arial" w:hAnsi="Arial" w:cs="Arial"/>
              <w:color w:val="1C1D1E"/>
              <w:shd w:val="clear" w:color="auto" w:fill="FFFFFF"/>
              <w:lang w:val="en-US"/>
            </w:rPr>
          </w:rPrChange>
        </w:rPr>
        <w:pPrChange w:id="377" w:author="Jonas Götte" w:date="2020-11-04T06:21:00Z">
          <w:pPr/>
        </w:pPrChange>
      </w:pPr>
      <w:ins w:id="378" w:author="Jonas Götte" w:date="2020-11-04T06:18:00Z">
        <w:r w:rsidRPr="006C70BE">
          <w:rPr>
            <w:rFonts w:cstheme="minorHAnsi"/>
            <w:color w:val="1C1D1E"/>
            <w:shd w:val="clear" w:color="auto" w:fill="FFFFFF"/>
            <w:lang w:val="en-US"/>
            <w:rPrChange w:id="379" w:author="Jonas Götte" w:date="2020-11-04T06:19:00Z">
              <w:rPr>
                <w:rFonts w:ascii="Arial" w:hAnsi="Arial" w:cs="Arial"/>
                <w:color w:val="1C1D1E"/>
                <w:shd w:val="clear" w:color="auto" w:fill="FFFFFF"/>
                <w:lang w:val="en-US"/>
              </w:rPr>
            </w:rPrChange>
          </w:rPr>
          <w:t>p:\droughthack\DataSets\Discharge_ERA5_PCRGLOBWB_CRUCIAL</w:t>
        </w:r>
      </w:ins>
      <w:ins w:id="380" w:author="Jonas Götte" w:date="2020-11-04T06:20:00Z">
        <w:r>
          <w:rPr>
            <w:rFonts w:cstheme="minorHAnsi"/>
            <w:color w:val="1C1D1E"/>
            <w:shd w:val="clear" w:color="auto" w:fill="FFFFFF"/>
            <w:lang w:val="en-US"/>
          </w:rPr>
          <w:t xml:space="preserve"> (</w:t>
        </w:r>
        <w:proofErr w:type="spellStart"/>
        <w:r>
          <w:rPr>
            <w:rFonts w:cstheme="minorHAnsi"/>
            <w:color w:val="1C1D1E"/>
            <w:shd w:val="clear" w:color="auto" w:fill="FFFFFF"/>
            <w:lang w:val="en-US"/>
          </w:rPr>
          <w:t>netcdf</w:t>
        </w:r>
        <w:proofErr w:type="spellEnd"/>
        <w:r>
          <w:rPr>
            <w:rFonts w:cstheme="minorHAnsi"/>
            <w:color w:val="1C1D1E"/>
            <w:shd w:val="clear" w:color="auto" w:fill="FFFFFF"/>
            <w:lang w:val="en-US"/>
          </w:rPr>
          <w:t>)</w:t>
        </w:r>
      </w:ins>
    </w:p>
    <w:p w14:paraId="76B60E9D" w14:textId="0CFA8F64" w:rsidR="00222AA7" w:rsidRDefault="006C70BE" w:rsidP="006C70BE">
      <w:pPr>
        <w:rPr>
          <w:ins w:id="381" w:author="Jonas Götte" w:date="2020-11-04T06:22:00Z"/>
          <w:rFonts w:cstheme="minorHAnsi"/>
          <w:color w:val="1C1D1E"/>
          <w:shd w:val="clear" w:color="auto" w:fill="FFFFFF"/>
          <w:lang w:val="en-US"/>
        </w:rPr>
      </w:pPr>
      <w:ins w:id="382" w:author="Jonas Götte" w:date="2020-11-04T06:20:00Z">
        <w:r w:rsidRPr="006C70BE">
          <w:rPr>
            <w:rFonts w:cstheme="minorHAnsi"/>
            <w:color w:val="1C1D1E"/>
            <w:shd w:val="clear" w:color="auto" w:fill="FFFFFF"/>
            <w:lang w:val="en-US"/>
          </w:rPr>
          <w:t>P:\droughthack\DataSets\TIFF_converted\Discharge_ERA5_PCRGLOBWB_CRUCIAL</w:t>
        </w:r>
        <w:r>
          <w:rPr>
            <w:rFonts w:cstheme="minorHAnsi"/>
            <w:color w:val="1C1D1E"/>
            <w:shd w:val="clear" w:color="auto" w:fill="FFFFFF"/>
            <w:lang w:val="en-US"/>
          </w:rPr>
          <w:t xml:space="preserve"> (</w:t>
        </w:r>
        <w:proofErr w:type="spellStart"/>
        <w:r>
          <w:rPr>
            <w:rFonts w:cstheme="minorHAnsi"/>
            <w:color w:val="1C1D1E"/>
            <w:shd w:val="clear" w:color="auto" w:fill="FFFFFF"/>
            <w:lang w:val="en-US"/>
          </w:rPr>
          <w:t>GeoTIFF</w:t>
        </w:r>
        <w:proofErr w:type="spellEnd"/>
        <w:r>
          <w:rPr>
            <w:rFonts w:cstheme="minorHAnsi"/>
            <w:color w:val="1C1D1E"/>
            <w:shd w:val="clear" w:color="auto" w:fill="FFFFFF"/>
            <w:lang w:val="en-US"/>
          </w:rPr>
          <w:t>)</w:t>
        </w:r>
      </w:ins>
    </w:p>
    <w:p w14:paraId="035BA701" w14:textId="025E555E" w:rsidR="006C70BE" w:rsidRPr="008205EF" w:rsidRDefault="006C70BE" w:rsidP="006C70BE">
      <w:pPr>
        <w:rPr>
          <w:ins w:id="383" w:author="Jonas Götte" w:date="2020-11-04T06:22:00Z"/>
          <w:rFonts w:cstheme="minorHAnsi"/>
          <w:color w:val="1C1D1E"/>
          <w:u w:val="single"/>
          <w:shd w:val="clear" w:color="auto" w:fill="FFFFFF"/>
          <w:lang w:val="en-US"/>
          <w:rPrChange w:id="384" w:author="Jonas Götte" w:date="2020-11-04T07:22:00Z">
            <w:rPr>
              <w:ins w:id="385" w:author="Jonas Götte" w:date="2020-11-04T06:22:00Z"/>
              <w:rFonts w:cstheme="minorHAnsi"/>
              <w:color w:val="1C1D1E"/>
              <w:shd w:val="clear" w:color="auto" w:fill="FFFFFF"/>
              <w:lang w:val="en-US"/>
            </w:rPr>
          </w:rPrChange>
        </w:rPr>
      </w:pPr>
      <w:ins w:id="386" w:author="Jonas Götte" w:date="2020-11-04T06:22:00Z">
        <w:r w:rsidRPr="008205EF">
          <w:rPr>
            <w:rFonts w:cstheme="minorHAnsi"/>
            <w:color w:val="1C1D1E"/>
            <w:u w:val="single"/>
            <w:shd w:val="clear" w:color="auto" w:fill="FFFFFF"/>
            <w:lang w:val="en-US"/>
            <w:rPrChange w:id="387" w:author="Jonas Götte" w:date="2020-11-04T07:22:00Z">
              <w:rPr>
                <w:rFonts w:cstheme="minorHAnsi"/>
                <w:color w:val="1C1D1E"/>
                <w:shd w:val="clear" w:color="auto" w:fill="FFFFFF"/>
                <w:lang w:val="en-US"/>
              </w:rPr>
            </w:rPrChange>
          </w:rPr>
          <w:t>Simulatio</w:t>
        </w:r>
      </w:ins>
      <w:ins w:id="388" w:author="Jonas Götte" w:date="2020-11-04T06:23:00Z">
        <w:r w:rsidRPr="008205EF">
          <w:rPr>
            <w:rFonts w:cstheme="minorHAnsi"/>
            <w:color w:val="1C1D1E"/>
            <w:u w:val="single"/>
            <w:shd w:val="clear" w:color="auto" w:fill="FFFFFF"/>
            <w:lang w:val="en-US"/>
            <w:rPrChange w:id="389" w:author="Jonas Götte" w:date="2020-11-04T07:22:00Z">
              <w:rPr>
                <w:rFonts w:cstheme="minorHAnsi"/>
                <w:color w:val="1C1D1E"/>
                <w:shd w:val="clear" w:color="auto" w:fill="FFFFFF"/>
                <w:lang w:val="en-US"/>
              </w:rPr>
            </w:rPrChange>
          </w:rPr>
          <w:t>n</w:t>
        </w:r>
      </w:ins>
      <w:ins w:id="390" w:author="Jonas Götte" w:date="2020-11-04T06:22:00Z">
        <w:r w:rsidRPr="008205EF">
          <w:rPr>
            <w:rFonts w:cstheme="minorHAnsi"/>
            <w:color w:val="1C1D1E"/>
            <w:u w:val="single"/>
            <w:shd w:val="clear" w:color="auto" w:fill="FFFFFF"/>
            <w:lang w:val="en-US"/>
            <w:rPrChange w:id="391" w:author="Jonas Götte" w:date="2020-11-04T07:22:00Z">
              <w:rPr>
                <w:rFonts w:cstheme="minorHAnsi"/>
                <w:color w:val="1C1D1E"/>
                <w:shd w:val="clear" w:color="auto" w:fill="FFFFFF"/>
                <w:lang w:val="en-US"/>
              </w:rPr>
            </w:rPrChange>
          </w:rPr>
          <w:t>s for Mali:</w:t>
        </w:r>
      </w:ins>
    </w:p>
    <w:p w14:paraId="771EFAC8" w14:textId="1B1EA9A1" w:rsidR="006C70BE" w:rsidRPr="006C70BE" w:rsidRDefault="006C70BE" w:rsidP="006C70BE">
      <w:pPr>
        <w:rPr>
          <w:rFonts w:cstheme="minorHAnsi"/>
          <w:color w:val="1C1D1E"/>
          <w:shd w:val="clear" w:color="auto" w:fill="FFFFFF"/>
          <w:lang w:val="en-US"/>
          <w:rPrChange w:id="392" w:author="Jonas Götte" w:date="2020-11-04T06:19:00Z">
            <w:rPr>
              <w:rFonts w:ascii="Arial" w:hAnsi="Arial" w:cs="Arial"/>
              <w:color w:val="1C1D1E"/>
              <w:shd w:val="clear" w:color="auto" w:fill="FFFFFF"/>
              <w:lang w:val="en-US"/>
            </w:rPr>
          </w:rPrChange>
        </w:rPr>
        <w:pPrChange w:id="393" w:author="Jonas Götte" w:date="2020-11-04T06:21:00Z">
          <w:pPr/>
        </w:pPrChange>
      </w:pPr>
      <w:ins w:id="394" w:author="Jonas Götte" w:date="2020-11-04T06:22:00Z">
        <w:r w:rsidRPr="006C70BE">
          <w:rPr>
            <w:rFonts w:cstheme="minorHAnsi"/>
            <w:color w:val="1C1D1E"/>
            <w:shd w:val="clear" w:color="auto" w:fill="FFFFFF"/>
            <w:lang w:val="en-US"/>
          </w:rPr>
          <w:t>P:\droughthack\DataSets\Mali_simulated discharge</w:t>
        </w:r>
      </w:ins>
    </w:p>
    <w:p w14:paraId="415BA1CF" w14:textId="77777777" w:rsidR="00222AA7" w:rsidRPr="006C70BE" w:rsidDel="006C70BE" w:rsidRDefault="00222AA7">
      <w:pPr>
        <w:rPr>
          <w:del w:id="395" w:author="Jonas Götte" w:date="2020-11-04T06:18:00Z"/>
          <w:rFonts w:cstheme="minorHAnsi"/>
          <w:color w:val="1C1D1E"/>
          <w:shd w:val="clear" w:color="auto" w:fill="FFFFFF"/>
          <w:lang w:val="en-US"/>
          <w:rPrChange w:id="396" w:author="Jonas Götte" w:date="2020-11-04T06:19:00Z">
            <w:rPr>
              <w:del w:id="397" w:author="Jonas Götte" w:date="2020-11-04T06:18:00Z"/>
              <w:rFonts w:ascii="Arial" w:hAnsi="Arial" w:cs="Arial"/>
              <w:color w:val="1C1D1E"/>
              <w:shd w:val="clear" w:color="auto" w:fill="FFFFFF"/>
              <w:lang w:val="en-US"/>
            </w:rPr>
          </w:rPrChange>
        </w:rPr>
      </w:pPr>
    </w:p>
    <w:p w14:paraId="735B56F1" w14:textId="77777777" w:rsidR="00222AA7" w:rsidRPr="006C70BE" w:rsidRDefault="00222AA7">
      <w:pPr>
        <w:rPr>
          <w:rFonts w:cstheme="minorHAnsi"/>
          <w:color w:val="1C1D1E"/>
          <w:shd w:val="clear" w:color="auto" w:fill="FFFFFF"/>
          <w:lang w:val="en-US"/>
          <w:rPrChange w:id="398" w:author="Jonas Götte" w:date="2020-11-04T06:19:00Z">
            <w:rPr>
              <w:rFonts w:ascii="Arial" w:hAnsi="Arial" w:cs="Arial"/>
              <w:color w:val="1C1D1E"/>
              <w:shd w:val="clear" w:color="auto" w:fill="FFFFFF"/>
              <w:lang w:val="en-US"/>
            </w:rPr>
          </w:rPrChange>
        </w:rPr>
      </w:pPr>
    </w:p>
    <w:p w14:paraId="1223461A" w14:textId="43B89517" w:rsidR="00222AA7" w:rsidRPr="006C70BE" w:rsidRDefault="00222AA7" w:rsidP="008205EF">
      <w:pPr>
        <w:pStyle w:val="Heading3"/>
        <w:rPr>
          <w:lang w:val="en-US"/>
          <w:rPrChange w:id="399" w:author="Jonas Götte" w:date="2020-11-04T06:19:00Z">
            <w:rPr>
              <w:u w:val="single"/>
              <w:lang w:val="en-US"/>
            </w:rPr>
          </w:rPrChange>
        </w:rPr>
        <w:pPrChange w:id="400" w:author="Jonas Götte" w:date="2020-11-04T07:21:00Z">
          <w:pPr/>
        </w:pPrChange>
      </w:pPr>
      <w:del w:id="401" w:author="Dimmie Hendriks" w:date="2020-11-02T09:43:00Z">
        <w:r w:rsidRPr="006C70BE" w:rsidDel="00EE28C5">
          <w:rPr>
            <w:lang w:val="en-US"/>
            <w:rPrChange w:id="402" w:author="Jonas Götte" w:date="2020-11-04T06:19:00Z">
              <w:rPr>
                <w:u w:val="single"/>
                <w:lang w:val="en-US"/>
              </w:rPr>
            </w:rPrChange>
          </w:rPr>
          <w:delText>implementation</w:delText>
        </w:r>
      </w:del>
      <w:ins w:id="403" w:author="Dimmie Hendriks" w:date="2020-11-02T09:43:00Z">
        <w:r w:rsidR="00EE28C5" w:rsidRPr="006C70BE">
          <w:rPr>
            <w:lang w:val="en-US"/>
            <w:rPrChange w:id="404" w:author="Jonas Götte" w:date="2020-11-04T06:19:00Z">
              <w:rPr>
                <w:u w:val="single"/>
                <w:lang w:val="en-US"/>
              </w:rPr>
            </w:rPrChange>
          </w:rPr>
          <w:t>Scripts or index datasets</w:t>
        </w:r>
      </w:ins>
    </w:p>
    <w:p w14:paraId="6E45124F" w14:textId="77777777" w:rsidR="00222AA7" w:rsidRPr="006C70BE" w:rsidRDefault="00222AA7" w:rsidP="00222AA7">
      <w:pPr>
        <w:spacing w:after="0" w:line="240" w:lineRule="auto"/>
        <w:rPr>
          <w:rFonts w:eastAsia="Times New Roman" w:cstheme="minorHAnsi"/>
          <w:color w:val="000000"/>
          <w:lang w:val="en-US" w:eastAsia="nl-NL"/>
          <w:rPrChange w:id="405" w:author="Jonas Götte" w:date="2020-11-04T06:19:00Z">
            <w:rPr>
              <w:rFonts w:ascii="Calibri" w:eastAsia="Times New Roman" w:hAnsi="Calibri" w:cs="Calibri"/>
              <w:color w:val="000000"/>
              <w:lang w:val="en-US" w:eastAsia="nl-NL"/>
            </w:rPr>
          </w:rPrChange>
        </w:rPr>
      </w:pPr>
      <w:r w:rsidRPr="006C70BE">
        <w:rPr>
          <w:rFonts w:eastAsia="Times New Roman" w:cstheme="minorHAnsi"/>
          <w:color w:val="000000"/>
          <w:lang w:val="en-US" w:eastAsia="nl-NL"/>
          <w:rPrChange w:id="406" w:author="Jonas Götte" w:date="2020-11-04T06:19:00Z">
            <w:rPr>
              <w:rFonts w:ascii="Calibri" w:eastAsia="Times New Roman" w:hAnsi="Calibri" w:cs="Calibri"/>
              <w:color w:val="000000"/>
              <w:lang w:val="en-US" w:eastAsia="nl-NL"/>
            </w:rPr>
          </w:rPrChange>
        </w:rPr>
        <w:t>(R)</w:t>
      </w:r>
      <w:r w:rsidRPr="006C70BE">
        <w:rPr>
          <w:rFonts w:eastAsia="Times New Roman" w:cstheme="minorHAnsi"/>
          <w:color w:val="000000"/>
          <w:lang w:val="en-US" w:eastAsia="nl-NL"/>
          <w:rPrChange w:id="407" w:author="Jonas Götte" w:date="2020-11-04T06:19:00Z">
            <w:rPr>
              <w:rFonts w:ascii="Calibri" w:eastAsia="Times New Roman" w:hAnsi="Calibri" w:cs="Calibri"/>
              <w:color w:val="000000"/>
              <w:lang w:val="en-US" w:eastAsia="nl-NL"/>
            </w:rPr>
          </w:rPrChange>
        </w:rPr>
        <w:tab/>
      </w:r>
      <w:r w:rsidR="00761BF2" w:rsidRPr="006C70BE">
        <w:rPr>
          <w:rFonts w:cstheme="minorHAnsi"/>
          <w:rPrChange w:id="408" w:author="Jonas Götte" w:date="2020-11-04T06:19:00Z">
            <w:rPr/>
          </w:rPrChange>
        </w:rPr>
        <w:fldChar w:fldCharType="begin"/>
      </w:r>
      <w:r w:rsidR="00761BF2" w:rsidRPr="006C70BE">
        <w:rPr>
          <w:rFonts w:cstheme="minorHAnsi"/>
          <w:lang w:val="en-US"/>
          <w:rPrChange w:id="409" w:author="Jonas Götte" w:date="2020-11-04T06:19:00Z">
            <w:rPr/>
          </w:rPrChange>
        </w:rPr>
        <w:instrText xml:space="preserve"> HYPERLINK "https://cran.r-project.org/web/packages/SCI/SCI.pdf" </w:instrText>
      </w:r>
      <w:r w:rsidR="00761BF2" w:rsidRPr="006C70BE">
        <w:rPr>
          <w:rFonts w:cstheme="minorHAnsi"/>
          <w:rPrChange w:id="410" w:author="Jonas Götte" w:date="2020-11-04T06:19:00Z">
            <w:rPr/>
          </w:rPrChange>
        </w:rPr>
        <w:fldChar w:fldCharType="separate"/>
      </w:r>
      <w:r w:rsidRPr="006C70BE">
        <w:rPr>
          <w:rStyle w:val="Hyperlink"/>
          <w:rFonts w:eastAsia="Times New Roman" w:cstheme="minorHAnsi"/>
          <w:lang w:val="en-US" w:eastAsia="nl-NL"/>
          <w:rPrChange w:id="411" w:author="Jonas Götte" w:date="2020-11-04T06:19:00Z">
            <w:rPr>
              <w:rStyle w:val="Hyperlink"/>
              <w:rFonts w:ascii="Calibri" w:eastAsia="Times New Roman" w:hAnsi="Calibri" w:cs="Calibri"/>
              <w:lang w:val="en-US" w:eastAsia="nl-NL"/>
            </w:rPr>
          </w:rPrChange>
        </w:rPr>
        <w:t>https://cran.r-project.org/web/packages/SCI/SCI.pdf</w:t>
      </w:r>
      <w:r w:rsidR="00761BF2" w:rsidRPr="006C70BE">
        <w:rPr>
          <w:rStyle w:val="Hyperlink"/>
          <w:rFonts w:eastAsia="Times New Roman" w:cstheme="minorHAnsi"/>
          <w:lang w:val="en-US" w:eastAsia="nl-NL"/>
          <w:rPrChange w:id="412" w:author="Jonas Götte" w:date="2020-11-04T06:19:00Z">
            <w:rPr>
              <w:rStyle w:val="Hyperlink"/>
              <w:rFonts w:ascii="Calibri" w:eastAsia="Times New Roman" w:hAnsi="Calibri" w:cs="Calibri"/>
              <w:lang w:val="en-US" w:eastAsia="nl-NL"/>
            </w:rPr>
          </w:rPrChange>
        </w:rPr>
        <w:fldChar w:fldCharType="end"/>
      </w:r>
    </w:p>
    <w:p w14:paraId="6ADC49BF" w14:textId="77777777" w:rsidR="00222AA7" w:rsidRPr="006C70BE" w:rsidRDefault="00222AA7" w:rsidP="00222AA7">
      <w:pPr>
        <w:spacing w:after="0" w:line="240" w:lineRule="auto"/>
        <w:rPr>
          <w:rFonts w:eastAsia="Times New Roman" w:cstheme="minorHAnsi"/>
          <w:color w:val="000000"/>
          <w:lang w:val="en-US" w:eastAsia="nl-NL"/>
          <w:rPrChange w:id="413" w:author="Jonas Götte" w:date="2020-11-04T06:19:00Z">
            <w:rPr>
              <w:rFonts w:ascii="Calibri" w:eastAsia="Times New Roman" w:hAnsi="Calibri" w:cs="Calibri"/>
              <w:color w:val="000000"/>
              <w:lang w:val="en-US" w:eastAsia="nl-NL"/>
            </w:rPr>
          </w:rPrChange>
        </w:rPr>
      </w:pPr>
    </w:p>
    <w:p w14:paraId="200617B4" w14:textId="637C21B0" w:rsidR="00222AA7" w:rsidRPr="006C70BE" w:rsidDel="006C70BE" w:rsidRDefault="006C70BE" w:rsidP="00222AA7">
      <w:pPr>
        <w:spacing w:after="0" w:line="240" w:lineRule="auto"/>
        <w:rPr>
          <w:del w:id="414" w:author="Jonas Götte" w:date="2020-11-04T06:21:00Z"/>
          <w:rFonts w:eastAsia="Times New Roman" w:cstheme="minorHAnsi"/>
          <w:b/>
          <w:i/>
          <w:color w:val="ED7D31" w:themeColor="accent2"/>
          <w:lang w:val="en-US" w:eastAsia="nl-NL"/>
          <w:rPrChange w:id="415" w:author="Jonas Götte" w:date="2020-11-04T06:19:00Z">
            <w:rPr>
              <w:del w:id="416" w:author="Jonas Götte" w:date="2020-11-04T06:21:00Z"/>
              <w:rFonts w:ascii="Calibri" w:eastAsia="Times New Roman" w:hAnsi="Calibri" w:cs="Calibri"/>
              <w:b/>
              <w:i/>
              <w:color w:val="ED7D31" w:themeColor="accent2"/>
              <w:lang w:val="en-US" w:eastAsia="nl-NL"/>
            </w:rPr>
          </w:rPrChange>
        </w:rPr>
      </w:pPr>
      <w:ins w:id="417" w:author="Jonas Götte" w:date="2020-11-04T06:21:00Z">
        <w:r>
          <w:rPr>
            <w:rFonts w:eastAsia="Times New Roman" w:cstheme="minorHAnsi"/>
            <w:i/>
            <w:color w:val="000000" w:themeColor="text1"/>
            <w:lang w:val="en-US" w:eastAsia="nl-NL"/>
          </w:rPr>
          <w:t>adaptable from SPI scripts</w:t>
        </w:r>
      </w:ins>
      <w:del w:id="418" w:author="Jonas Götte" w:date="2020-11-04T06:21:00Z">
        <w:r w:rsidR="00222AA7" w:rsidRPr="006C70BE" w:rsidDel="006C70BE">
          <w:rPr>
            <w:rFonts w:eastAsia="Times New Roman" w:cstheme="minorHAnsi"/>
            <w:b/>
            <w:i/>
            <w:color w:val="ED7D31" w:themeColor="accent2"/>
            <w:lang w:val="en-US" w:eastAsia="nl-NL"/>
            <w:rPrChange w:id="419" w:author="Jonas Götte" w:date="2020-11-04T06:19:00Z">
              <w:rPr>
                <w:rFonts w:ascii="Calibri" w:eastAsia="Times New Roman" w:hAnsi="Calibri" w:cs="Calibri"/>
                <w:b/>
                <w:i/>
                <w:color w:val="ED7D31" w:themeColor="accent2"/>
                <w:lang w:val="en-US" w:eastAsia="nl-NL"/>
              </w:rPr>
            </w:rPrChange>
          </w:rPr>
          <w:delText>should be transferable from available SPI scripts</w:delText>
        </w:r>
      </w:del>
    </w:p>
    <w:p w14:paraId="4063A3DE" w14:textId="77777777" w:rsidR="006219E7" w:rsidDel="006C70BE" w:rsidRDefault="006219E7">
      <w:pPr>
        <w:rPr>
          <w:ins w:id="420" w:author="Dimmie Hendriks" w:date="2020-11-02T09:16:00Z"/>
          <w:del w:id="421" w:author="Jonas Götte" w:date="2020-11-04T06:20:00Z"/>
          <w:lang w:val="en-US"/>
        </w:rPr>
      </w:pPr>
    </w:p>
    <w:p w14:paraId="03495277" w14:textId="21308056" w:rsidR="00B802AE" w:rsidDel="006C70BE" w:rsidRDefault="006219E7">
      <w:pPr>
        <w:rPr>
          <w:ins w:id="422" w:author="Dimmie Hendriks" w:date="2020-11-02T09:59:00Z"/>
          <w:del w:id="423" w:author="Jonas Götte" w:date="2020-11-04T06:18:00Z"/>
          <w:lang w:val="en-US"/>
        </w:rPr>
      </w:pPr>
      <w:ins w:id="424" w:author="Dimmie Hendriks" w:date="2020-11-02T09:16:00Z">
        <w:del w:id="425" w:author="Jonas Götte" w:date="2020-11-04T06:18:00Z">
          <w:r w:rsidDel="006C70BE">
            <w:rPr>
              <w:lang w:val="en-US"/>
            </w:rPr>
            <w:delText>Which indicator did we use in CRUCIAL?</w:delText>
          </w:r>
        </w:del>
      </w:ins>
    </w:p>
    <w:p w14:paraId="641FDDAE" w14:textId="77777777" w:rsidR="00B802AE" w:rsidDel="006C70BE" w:rsidRDefault="00B802AE">
      <w:pPr>
        <w:rPr>
          <w:ins w:id="426" w:author="Dimmie Hendriks" w:date="2020-11-02T09:59:00Z"/>
          <w:del w:id="427" w:author="Jonas Götte" w:date="2020-11-04T06:18:00Z"/>
          <w:lang w:val="en-US"/>
        </w:rPr>
      </w:pPr>
    </w:p>
    <w:p w14:paraId="6E46C20B" w14:textId="77777777" w:rsidR="00B802AE" w:rsidRDefault="00B802AE">
      <w:pPr>
        <w:rPr>
          <w:ins w:id="428" w:author="Dimmie Hendriks" w:date="2020-11-02T09:59:00Z"/>
          <w:rFonts w:asciiTheme="majorHAnsi" w:eastAsiaTheme="majorEastAsia" w:hAnsiTheme="majorHAnsi" w:cstheme="majorBidi"/>
          <w:b/>
          <w:color w:val="000000" w:themeColor="text1"/>
          <w:sz w:val="26"/>
          <w:szCs w:val="26"/>
          <w:lang w:val="en-US"/>
        </w:rPr>
      </w:pPr>
      <w:ins w:id="429" w:author="Dimmie Hendriks" w:date="2020-11-02T09:59:00Z">
        <w:r>
          <w:rPr>
            <w:lang w:val="en-US"/>
          </w:rPr>
          <w:br w:type="page"/>
        </w:r>
      </w:ins>
    </w:p>
    <w:p w14:paraId="14F81873" w14:textId="0CCEA2C3" w:rsidR="00B802AE" w:rsidRDefault="00B802AE">
      <w:pPr>
        <w:pStyle w:val="Heading2"/>
        <w:rPr>
          <w:ins w:id="430" w:author="Dimmie Hendriks" w:date="2020-11-02T09:59:00Z"/>
          <w:lang w:val="en-US"/>
        </w:rPr>
        <w:pPrChange w:id="431" w:author="Dimmie Hendriks" w:date="2020-11-02T09:59:00Z">
          <w:pPr/>
        </w:pPrChange>
      </w:pPr>
      <w:bookmarkStart w:id="432" w:name="_Toc55373696"/>
      <w:ins w:id="433" w:author="Dimmie Hendriks" w:date="2020-11-02T09:59:00Z">
        <w:r>
          <w:rPr>
            <w:lang w:val="en-US"/>
          </w:rPr>
          <w:lastRenderedPageBreak/>
          <w:t>Discharge anomaly</w:t>
        </w:r>
        <w:bookmarkEnd w:id="432"/>
      </w:ins>
    </w:p>
    <w:p w14:paraId="431A7AFE" w14:textId="77777777" w:rsidR="00B802AE" w:rsidRDefault="00B802AE">
      <w:pPr>
        <w:pStyle w:val="Heading3"/>
        <w:rPr>
          <w:ins w:id="434" w:author="Dimmie Hendriks" w:date="2020-11-02T10:00:00Z"/>
          <w:lang w:val="en-US"/>
        </w:rPr>
        <w:pPrChange w:id="435" w:author="Dimmie Hendriks" w:date="2020-11-02T10:04:00Z">
          <w:pPr/>
        </w:pPrChange>
      </w:pPr>
      <w:ins w:id="436" w:author="Dimmie Hendriks" w:date="2020-11-02T10:00:00Z">
        <w:r>
          <w:rPr>
            <w:lang w:val="en-US"/>
          </w:rPr>
          <w:t>Description of index</w:t>
        </w:r>
      </w:ins>
    </w:p>
    <w:p w14:paraId="69ED3AD6" w14:textId="77777777" w:rsidR="00B802AE" w:rsidRDefault="00B802AE" w:rsidP="006C70BE">
      <w:pPr>
        <w:jc w:val="both"/>
        <w:rPr>
          <w:ins w:id="437" w:author="Dimmie Hendriks" w:date="2020-11-02T10:00:00Z"/>
          <w:lang w:val="en-GB"/>
        </w:rPr>
        <w:pPrChange w:id="438" w:author="Jonas Götte" w:date="2020-11-04T06:23:00Z">
          <w:pPr/>
        </w:pPrChange>
      </w:pPr>
      <w:ins w:id="439" w:author="Dimmie Hendriks" w:date="2020-11-02T10:00:00Z">
        <w:r>
          <w:rPr>
            <w:lang w:val="en-GB"/>
          </w:rPr>
          <w:t>The discharge anomaly is calculated on a monthly time-scale and indicates whether the discharge for the given calendar month is below (negative) or above (positive) the long-term average for the given month. This is quantified as the percentage difference from the long-term mean monthly climatology.</w:t>
        </w:r>
      </w:ins>
    </w:p>
    <w:p w14:paraId="4CF71868" w14:textId="01ACCE03" w:rsidR="00B802AE" w:rsidRDefault="00B802AE" w:rsidP="00B802AE">
      <w:pPr>
        <w:rPr>
          <w:ins w:id="440" w:author="Dimmie Hendriks" w:date="2020-11-02T10:00:00Z"/>
          <w:lang w:val="en-GB"/>
        </w:rPr>
      </w:pPr>
    </w:p>
    <w:p w14:paraId="5D680D0C" w14:textId="197B3176" w:rsidR="00B802AE" w:rsidRDefault="00B802AE">
      <w:pPr>
        <w:pStyle w:val="Heading3"/>
        <w:rPr>
          <w:ins w:id="441" w:author="Dimmie Hendriks" w:date="2020-11-02T10:00:00Z"/>
          <w:lang w:val="en-GB"/>
        </w:rPr>
        <w:pPrChange w:id="442" w:author="Dimmie Hendriks" w:date="2020-11-02T10:04:00Z">
          <w:pPr/>
        </w:pPrChange>
      </w:pPr>
      <w:ins w:id="443" w:author="Dimmie Hendriks" w:date="2020-11-02T10:00:00Z">
        <w:r>
          <w:rPr>
            <w:lang w:val="en-GB"/>
          </w:rPr>
          <w:t>Literature / examples</w:t>
        </w:r>
        <w:del w:id="444" w:author="Jonas Götte" w:date="2020-11-04T08:49:00Z">
          <w:r w:rsidDel="00C772E2">
            <w:rPr>
              <w:lang w:val="en-GB"/>
            </w:rPr>
            <w:delText>??</w:delText>
          </w:r>
        </w:del>
      </w:ins>
    </w:p>
    <w:p w14:paraId="62146414" w14:textId="3C3DD5FC" w:rsidR="00B802AE" w:rsidRDefault="00B802AE" w:rsidP="00B802AE">
      <w:pPr>
        <w:rPr>
          <w:ins w:id="445" w:author="Dimmie Hendriks" w:date="2020-11-02T10:09:00Z"/>
          <w:lang w:val="en-GB"/>
        </w:rPr>
      </w:pPr>
      <w:ins w:id="446" w:author="Dimmie Hendriks" w:date="2020-11-02T10:04:00Z">
        <w:r w:rsidRPr="00B802AE">
          <w:rPr>
            <w:lang w:val="en-GB"/>
          </w:rPr>
          <w:t xml:space="preserve">p:\droughthack\CRUCIAL reports - global drought forecast and </w:t>
        </w:r>
        <w:proofErr w:type="spellStart"/>
        <w:r w:rsidRPr="00B802AE">
          <w:rPr>
            <w:lang w:val="en-GB"/>
          </w:rPr>
          <w:t>secnarios</w:t>
        </w:r>
        <w:proofErr w:type="spellEnd"/>
        <w:r w:rsidRPr="00B802AE">
          <w:rPr>
            <w:lang w:val="en-GB"/>
          </w:rPr>
          <w:t>\C3S422Lot1.WEnR.DS4d_ AlgorithmTheoreticalBasis_ERA5_AHW_v1.2.docx</w:t>
        </w:r>
      </w:ins>
    </w:p>
    <w:p w14:paraId="2B46F519" w14:textId="159B80C5" w:rsidR="007A59FA" w:rsidRDefault="007A59FA" w:rsidP="00B802AE">
      <w:pPr>
        <w:rPr>
          <w:ins w:id="447" w:author="Dimmie Hendriks" w:date="2020-11-02T10:04:00Z"/>
          <w:lang w:val="en-GB"/>
        </w:rPr>
      </w:pPr>
      <w:ins w:id="448" w:author="Dimmie Hendriks" w:date="2020-11-02T10:09:00Z">
        <w:r w:rsidRPr="007A59FA">
          <w:rPr>
            <w:lang w:val="en-GB"/>
          </w:rPr>
          <w:t xml:space="preserve">p:\droughthack\CRUCIAL reports - global drought forecast and </w:t>
        </w:r>
        <w:proofErr w:type="spellStart"/>
        <w:r w:rsidRPr="007A59FA">
          <w:rPr>
            <w:lang w:val="en-GB"/>
          </w:rPr>
          <w:t>secnarios</w:t>
        </w:r>
        <w:proofErr w:type="spellEnd"/>
        <w:r w:rsidRPr="007A59FA">
          <w:rPr>
            <w:lang w:val="en-GB"/>
          </w:rPr>
          <w:t>\technical memo Global_seasonal_drought_risk_forecast_2020 Deltares.docx</w:t>
        </w:r>
      </w:ins>
    </w:p>
    <w:p w14:paraId="0BC9A4E0" w14:textId="7E8CF27F" w:rsidR="00761BF2" w:rsidRDefault="00B802AE" w:rsidP="00B802AE">
      <w:pPr>
        <w:rPr>
          <w:ins w:id="449" w:author="Jonas Götte" w:date="2020-11-02T15:02:00Z"/>
          <w:lang w:val="en-GB"/>
        </w:rPr>
      </w:pPr>
      <w:ins w:id="450" w:author="Dimmie Hendriks" w:date="2020-11-02T10:00:00Z">
        <w:del w:id="451" w:author="Jonas Götte" w:date="2020-11-04T08:49:00Z">
          <w:r w:rsidDel="00C772E2">
            <w:rPr>
              <w:lang w:val="en-GB"/>
            </w:rPr>
            <w:delText>Frederiek?</w:delText>
          </w:r>
        </w:del>
      </w:ins>
    </w:p>
    <w:p w14:paraId="566B3E7E" w14:textId="0510D276" w:rsidR="00761BF2" w:rsidDel="00761BF2" w:rsidRDefault="00761BF2" w:rsidP="00B802AE">
      <w:pPr>
        <w:rPr>
          <w:ins w:id="452" w:author="Dimmie Hendriks" w:date="2020-11-02T10:00:00Z"/>
          <w:del w:id="453" w:author="Jonas Götte" w:date="2020-11-02T15:02:00Z"/>
          <w:lang w:val="en-GB"/>
        </w:rPr>
      </w:pPr>
    </w:p>
    <w:p w14:paraId="2DF0624D" w14:textId="7D0F2B54" w:rsidR="00B802AE" w:rsidRDefault="00B802AE">
      <w:pPr>
        <w:pStyle w:val="Heading3"/>
        <w:rPr>
          <w:ins w:id="454" w:author="Dimmie Hendriks" w:date="2020-11-02T10:04:00Z"/>
          <w:lang w:val="en-GB"/>
        </w:rPr>
        <w:pPrChange w:id="455" w:author="Dimmie Hendriks" w:date="2020-11-02T10:04:00Z">
          <w:pPr/>
        </w:pPrChange>
      </w:pPr>
      <w:ins w:id="456" w:author="Dimmie Hendriks" w:date="2020-11-02T10:04:00Z">
        <w:r>
          <w:rPr>
            <w:lang w:val="en-GB"/>
          </w:rPr>
          <w:t>Data required</w:t>
        </w:r>
      </w:ins>
    </w:p>
    <w:p w14:paraId="176EA982" w14:textId="42A820BE" w:rsidR="00B802AE" w:rsidRDefault="00B802AE" w:rsidP="00B802AE">
      <w:pPr>
        <w:rPr>
          <w:ins w:id="457" w:author="Jonas Götte" w:date="2020-11-04T08:49:00Z"/>
          <w:lang w:val="en-GB"/>
        </w:rPr>
      </w:pPr>
      <w:ins w:id="458" w:author="Dimmie Hendriks" w:date="2020-11-02T10:04:00Z">
        <w:del w:id="459" w:author="Jonas Götte" w:date="2020-11-04T06:23:00Z">
          <w:r w:rsidDel="006C70BE">
            <w:rPr>
              <w:lang w:val="en-GB"/>
            </w:rPr>
            <w:delText>….</w:delText>
          </w:r>
        </w:del>
      </w:ins>
      <w:ins w:id="460" w:author="Jonas Götte" w:date="2020-11-04T06:23:00Z">
        <w:r w:rsidR="006C70BE">
          <w:rPr>
            <w:lang w:val="en-GB"/>
          </w:rPr>
          <w:t>monthly streamflow</w:t>
        </w:r>
      </w:ins>
    </w:p>
    <w:p w14:paraId="46FCEBBF" w14:textId="77777777" w:rsidR="00175C78" w:rsidRDefault="00175C78" w:rsidP="00B802AE">
      <w:pPr>
        <w:rPr>
          <w:ins w:id="461" w:author="Jonas Götte" w:date="2020-11-04T08:49:00Z"/>
          <w:lang w:val="en-GB"/>
        </w:rPr>
      </w:pPr>
    </w:p>
    <w:p w14:paraId="661149F5" w14:textId="77777777" w:rsidR="00175C78" w:rsidRPr="00803097" w:rsidRDefault="00175C78" w:rsidP="00175C78">
      <w:pPr>
        <w:rPr>
          <w:ins w:id="462" w:author="Jonas Götte" w:date="2020-11-04T08:49:00Z"/>
          <w:rFonts w:cstheme="minorHAnsi"/>
          <w:color w:val="1C1D1E"/>
          <w:u w:val="single"/>
          <w:shd w:val="clear" w:color="auto" w:fill="FFFFFF"/>
          <w:lang w:val="en-US"/>
        </w:rPr>
      </w:pPr>
      <w:ins w:id="463" w:author="Jonas Götte" w:date="2020-11-04T08:49:00Z">
        <w:r w:rsidRPr="00803097">
          <w:rPr>
            <w:rFonts w:cstheme="minorHAnsi"/>
            <w:color w:val="1C1D1E"/>
            <w:u w:val="single"/>
            <w:shd w:val="clear" w:color="auto" w:fill="FFFFFF"/>
            <w:lang w:val="en-US"/>
          </w:rPr>
          <w:t>Recorded streamflow (point-data):</w:t>
        </w:r>
      </w:ins>
    </w:p>
    <w:p w14:paraId="404F1A1D" w14:textId="77777777" w:rsidR="00175C78" w:rsidRPr="00803097" w:rsidRDefault="00175C78" w:rsidP="00175C78">
      <w:pPr>
        <w:rPr>
          <w:ins w:id="464" w:author="Jonas Götte" w:date="2020-11-04T08:49:00Z"/>
          <w:rFonts w:cstheme="minorHAnsi"/>
          <w:color w:val="1C1D1E"/>
          <w:shd w:val="clear" w:color="auto" w:fill="FFFFFF"/>
          <w:lang w:val="en-US"/>
        </w:rPr>
      </w:pPr>
      <w:ins w:id="465" w:author="Jonas Götte" w:date="2020-11-04T08:49:00Z">
        <w:r w:rsidRPr="00803097">
          <w:rPr>
            <w:rFonts w:cstheme="minorHAnsi"/>
            <w:color w:val="1C1D1E"/>
            <w:shd w:val="clear" w:color="auto" w:fill="FFFFFF"/>
            <w:lang w:val="en-US"/>
          </w:rPr>
          <w:t>GRDC:</w:t>
        </w:r>
        <w:r w:rsidRPr="00803097">
          <w:rPr>
            <w:rFonts w:cstheme="minorHAnsi"/>
            <w:color w:val="1C1D1E"/>
            <w:shd w:val="clear" w:color="auto" w:fill="FFFFFF"/>
            <w:lang w:val="en-US"/>
          </w:rPr>
          <w:tab/>
        </w:r>
        <w:r>
          <w:rPr>
            <w:rFonts w:cstheme="minorHAnsi"/>
            <w:color w:val="1C1D1E"/>
            <w:shd w:val="clear" w:color="auto" w:fill="FFFFFF"/>
            <w:lang w:val="en-US"/>
          </w:rPr>
          <w:fldChar w:fldCharType="begin"/>
        </w:r>
        <w:r>
          <w:rPr>
            <w:rFonts w:cstheme="minorHAnsi"/>
            <w:color w:val="1C1D1E"/>
            <w:shd w:val="clear" w:color="auto" w:fill="FFFFFF"/>
            <w:lang w:val="en-US"/>
          </w:rPr>
          <w:instrText xml:space="preserve"> HYPERLINK "</w:instrText>
        </w:r>
        <w:r w:rsidRPr="00803097">
          <w:rPr>
            <w:rFonts w:cstheme="minorHAnsi"/>
            <w:color w:val="1C1D1E"/>
            <w:shd w:val="clear" w:color="auto" w:fill="FFFFFF"/>
            <w:lang w:val="en-US"/>
          </w:rPr>
          <w:instrText>https://www.bafg.de/GRDC/EN/Home/homepage_node.html</w:instrText>
        </w:r>
        <w:r>
          <w:rPr>
            <w:rFonts w:cstheme="minorHAnsi"/>
            <w:color w:val="1C1D1E"/>
            <w:shd w:val="clear" w:color="auto" w:fill="FFFFFF"/>
            <w:lang w:val="en-US"/>
          </w:rPr>
          <w:instrText xml:space="preserve">" </w:instrText>
        </w:r>
        <w:r>
          <w:rPr>
            <w:rFonts w:cstheme="minorHAnsi"/>
            <w:color w:val="1C1D1E"/>
            <w:shd w:val="clear" w:color="auto" w:fill="FFFFFF"/>
            <w:lang w:val="en-US"/>
          </w:rPr>
          <w:fldChar w:fldCharType="separate"/>
        </w:r>
        <w:r w:rsidRPr="00803097">
          <w:rPr>
            <w:rStyle w:val="Hyperlink"/>
            <w:rFonts w:cstheme="minorHAnsi"/>
            <w:shd w:val="clear" w:color="auto" w:fill="FFFFFF"/>
            <w:lang w:val="en-US"/>
          </w:rPr>
          <w:t>https://www.bafg.de/GRDC/EN/Home/homepage_node.html</w:t>
        </w:r>
        <w:r>
          <w:rPr>
            <w:rFonts w:cstheme="minorHAnsi"/>
            <w:color w:val="1C1D1E"/>
            <w:shd w:val="clear" w:color="auto" w:fill="FFFFFF"/>
            <w:lang w:val="en-US"/>
          </w:rPr>
          <w:fldChar w:fldCharType="end"/>
        </w:r>
      </w:ins>
    </w:p>
    <w:p w14:paraId="35A9A9C5" w14:textId="77777777" w:rsidR="00175C78" w:rsidRPr="00803097" w:rsidRDefault="00175C78" w:rsidP="00175C78">
      <w:pPr>
        <w:rPr>
          <w:ins w:id="466" w:author="Jonas Götte" w:date="2020-11-04T08:49:00Z"/>
          <w:rFonts w:cstheme="minorHAnsi"/>
          <w:color w:val="1C1D1E"/>
          <w:u w:val="single"/>
          <w:shd w:val="clear" w:color="auto" w:fill="FFFFFF"/>
          <w:lang w:val="en-US"/>
        </w:rPr>
      </w:pPr>
      <w:ins w:id="467" w:author="Jonas Götte" w:date="2020-11-04T08:49:00Z">
        <w:r w:rsidRPr="00803097">
          <w:rPr>
            <w:rFonts w:cstheme="minorHAnsi"/>
            <w:color w:val="1C1D1E"/>
            <w:u w:val="single"/>
            <w:shd w:val="clear" w:color="auto" w:fill="FFFFFF"/>
            <w:lang w:val="en-US"/>
          </w:rPr>
          <w:t>Modelled streamflow (raster):</w:t>
        </w:r>
      </w:ins>
    </w:p>
    <w:p w14:paraId="48E2BF3C" w14:textId="77777777" w:rsidR="00175C78" w:rsidRPr="00803097" w:rsidRDefault="00175C78" w:rsidP="00175C78">
      <w:pPr>
        <w:rPr>
          <w:ins w:id="468" w:author="Jonas Götte" w:date="2020-11-04T08:49:00Z"/>
          <w:rFonts w:cstheme="minorHAnsi"/>
          <w:color w:val="1C1D1E"/>
          <w:shd w:val="clear" w:color="auto" w:fill="FFFFFF"/>
          <w:lang w:val="en-US"/>
        </w:rPr>
      </w:pPr>
      <w:ins w:id="469" w:author="Jonas Götte" w:date="2020-11-04T08:49:00Z">
        <w:r w:rsidRPr="00803097">
          <w:rPr>
            <w:rFonts w:cstheme="minorHAnsi"/>
            <w:color w:val="1C1D1E"/>
            <w:shd w:val="clear" w:color="auto" w:fill="FFFFFF"/>
            <w:lang w:val="en-US"/>
          </w:rPr>
          <w:t xml:space="preserve">PCRGLOBWB </w:t>
        </w:r>
        <w:r>
          <w:rPr>
            <w:rFonts w:cstheme="minorHAnsi"/>
            <w:color w:val="1C1D1E"/>
            <w:shd w:val="clear" w:color="auto" w:fill="FFFFFF"/>
            <w:lang w:val="en-US"/>
          </w:rPr>
          <w:t>with input from</w:t>
        </w:r>
        <w:r w:rsidRPr="00803097">
          <w:rPr>
            <w:rFonts w:cstheme="minorHAnsi"/>
            <w:color w:val="1C1D1E"/>
            <w:shd w:val="clear" w:color="auto" w:fill="FFFFFF"/>
            <w:lang w:val="en-US"/>
          </w:rPr>
          <w:t xml:space="preserve"> ERA5, CRUCIAL:</w:t>
        </w:r>
      </w:ins>
    </w:p>
    <w:p w14:paraId="3DCF4461" w14:textId="77777777" w:rsidR="00175C78" w:rsidRPr="00803097" w:rsidRDefault="00175C78" w:rsidP="00175C78">
      <w:pPr>
        <w:rPr>
          <w:ins w:id="470" w:author="Jonas Götte" w:date="2020-11-04T08:49:00Z"/>
          <w:rFonts w:cstheme="minorHAnsi"/>
          <w:color w:val="1C1D1E"/>
          <w:shd w:val="clear" w:color="auto" w:fill="FFFFFF"/>
          <w:lang w:val="en-US"/>
        </w:rPr>
      </w:pPr>
      <w:ins w:id="471" w:author="Jonas Götte" w:date="2020-11-04T08:49:00Z">
        <w:r w:rsidRPr="00803097">
          <w:rPr>
            <w:rFonts w:cstheme="minorHAnsi"/>
            <w:color w:val="1C1D1E"/>
            <w:shd w:val="clear" w:color="auto" w:fill="FFFFFF"/>
            <w:lang w:val="en-US"/>
          </w:rPr>
          <w:t>p:\droughthack\DataSets\Discharge_ERA5_PCRGLOBWB_CRUCIAL</w:t>
        </w:r>
        <w:r>
          <w:rPr>
            <w:rFonts w:cstheme="minorHAnsi"/>
            <w:color w:val="1C1D1E"/>
            <w:shd w:val="clear" w:color="auto" w:fill="FFFFFF"/>
            <w:lang w:val="en-US"/>
          </w:rPr>
          <w:t xml:space="preserve"> (</w:t>
        </w:r>
        <w:proofErr w:type="spellStart"/>
        <w:r>
          <w:rPr>
            <w:rFonts w:cstheme="minorHAnsi"/>
            <w:color w:val="1C1D1E"/>
            <w:shd w:val="clear" w:color="auto" w:fill="FFFFFF"/>
            <w:lang w:val="en-US"/>
          </w:rPr>
          <w:t>netcdf</w:t>
        </w:r>
        <w:proofErr w:type="spellEnd"/>
        <w:r>
          <w:rPr>
            <w:rFonts w:cstheme="minorHAnsi"/>
            <w:color w:val="1C1D1E"/>
            <w:shd w:val="clear" w:color="auto" w:fill="FFFFFF"/>
            <w:lang w:val="en-US"/>
          </w:rPr>
          <w:t>)</w:t>
        </w:r>
      </w:ins>
    </w:p>
    <w:p w14:paraId="537F0013" w14:textId="77777777" w:rsidR="00175C78" w:rsidRDefault="00175C78" w:rsidP="00175C78">
      <w:pPr>
        <w:rPr>
          <w:ins w:id="472" w:author="Jonas Götte" w:date="2020-11-04T08:49:00Z"/>
          <w:rFonts w:cstheme="minorHAnsi"/>
          <w:color w:val="1C1D1E"/>
          <w:shd w:val="clear" w:color="auto" w:fill="FFFFFF"/>
          <w:lang w:val="en-US"/>
        </w:rPr>
      </w:pPr>
      <w:ins w:id="473" w:author="Jonas Götte" w:date="2020-11-04T08:49:00Z">
        <w:r w:rsidRPr="006C70BE">
          <w:rPr>
            <w:rFonts w:cstheme="minorHAnsi"/>
            <w:color w:val="1C1D1E"/>
            <w:shd w:val="clear" w:color="auto" w:fill="FFFFFF"/>
            <w:lang w:val="en-US"/>
          </w:rPr>
          <w:t>P:\droughthack\DataSets\TIFF_converted\Discharge_ERA5_PCRGLOBWB_CRUCIAL</w:t>
        </w:r>
        <w:r>
          <w:rPr>
            <w:rFonts w:cstheme="minorHAnsi"/>
            <w:color w:val="1C1D1E"/>
            <w:shd w:val="clear" w:color="auto" w:fill="FFFFFF"/>
            <w:lang w:val="en-US"/>
          </w:rPr>
          <w:t xml:space="preserve"> (</w:t>
        </w:r>
        <w:proofErr w:type="spellStart"/>
        <w:r>
          <w:rPr>
            <w:rFonts w:cstheme="minorHAnsi"/>
            <w:color w:val="1C1D1E"/>
            <w:shd w:val="clear" w:color="auto" w:fill="FFFFFF"/>
            <w:lang w:val="en-US"/>
          </w:rPr>
          <w:t>GeoTIFF</w:t>
        </w:r>
        <w:proofErr w:type="spellEnd"/>
        <w:r>
          <w:rPr>
            <w:rFonts w:cstheme="minorHAnsi"/>
            <w:color w:val="1C1D1E"/>
            <w:shd w:val="clear" w:color="auto" w:fill="FFFFFF"/>
            <w:lang w:val="en-US"/>
          </w:rPr>
          <w:t>)</w:t>
        </w:r>
      </w:ins>
    </w:p>
    <w:p w14:paraId="4A32B3A4" w14:textId="77777777" w:rsidR="00175C78" w:rsidRPr="00803097" w:rsidRDefault="00175C78" w:rsidP="00175C78">
      <w:pPr>
        <w:rPr>
          <w:ins w:id="474" w:author="Jonas Götte" w:date="2020-11-04T08:49:00Z"/>
          <w:rFonts w:cstheme="minorHAnsi"/>
          <w:color w:val="1C1D1E"/>
          <w:u w:val="single"/>
          <w:shd w:val="clear" w:color="auto" w:fill="FFFFFF"/>
          <w:lang w:val="en-US"/>
        </w:rPr>
      </w:pPr>
      <w:ins w:id="475" w:author="Jonas Götte" w:date="2020-11-04T08:49:00Z">
        <w:r w:rsidRPr="00803097">
          <w:rPr>
            <w:rFonts w:cstheme="minorHAnsi"/>
            <w:color w:val="1C1D1E"/>
            <w:u w:val="single"/>
            <w:shd w:val="clear" w:color="auto" w:fill="FFFFFF"/>
            <w:lang w:val="en-US"/>
          </w:rPr>
          <w:t>Simulations for Mali:</w:t>
        </w:r>
      </w:ins>
    </w:p>
    <w:p w14:paraId="3485389A" w14:textId="6FECC63E" w:rsidR="00175C78" w:rsidRPr="00175C78" w:rsidRDefault="00175C78" w:rsidP="00B802AE">
      <w:pPr>
        <w:rPr>
          <w:ins w:id="476" w:author="Jonas Götte" w:date="2020-11-04T08:49:00Z"/>
          <w:rFonts w:cstheme="minorHAnsi"/>
          <w:color w:val="1C1D1E"/>
          <w:shd w:val="clear" w:color="auto" w:fill="FFFFFF"/>
          <w:lang w:val="en-US"/>
          <w:rPrChange w:id="477" w:author="Jonas Götte" w:date="2020-11-04T08:49:00Z">
            <w:rPr>
              <w:ins w:id="478" w:author="Jonas Götte" w:date="2020-11-04T08:49:00Z"/>
              <w:lang w:val="en-GB"/>
            </w:rPr>
          </w:rPrChange>
        </w:rPr>
      </w:pPr>
      <w:ins w:id="479" w:author="Jonas Götte" w:date="2020-11-04T08:49:00Z">
        <w:r w:rsidRPr="006C70BE">
          <w:rPr>
            <w:rFonts w:cstheme="minorHAnsi"/>
            <w:color w:val="1C1D1E"/>
            <w:shd w:val="clear" w:color="auto" w:fill="FFFFFF"/>
            <w:lang w:val="en-US"/>
          </w:rPr>
          <w:t>P:\droughthack\DataSets\Mali_simulated discharge</w:t>
        </w:r>
      </w:ins>
    </w:p>
    <w:p w14:paraId="2E1E9DED" w14:textId="679D56D4" w:rsidR="00C772E2" w:rsidRDefault="00C772E2" w:rsidP="00B802AE">
      <w:pPr>
        <w:rPr>
          <w:ins w:id="480" w:author="Jonas Götte" w:date="2020-11-04T08:49:00Z"/>
          <w:lang w:val="en-GB"/>
        </w:rPr>
      </w:pPr>
    </w:p>
    <w:p w14:paraId="1A18E10E" w14:textId="77777777" w:rsidR="00C772E2" w:rsidRDefault="00C772E2" w:rsidP="00B802AE">
      <w:pPr>
        <w:rPr>
          <w:ins w:id="481" w:author="Dimmie Hendriks" w:date="2020-11-02T10:00:00Z"/>
          <w:lang w:val="en-GB"/>
        </w:rPr>
      </w:pPr>
    </w:p>
    <w:p w14:paraId="6F8B7431" w14:textId="088F6F48" w:rsidR="00B802AE" w:rsidRDefault="00B802AE">
      <w:pPr>
        <w:pStyle w:val="Heading3"/>
        <w:rPr>
          <w:ins w:id="482" w:author="Dimmie Hendriks" w:date="2020-11-02T10:00:00Z"/>
          <w:lang w:val="en-GB"/>
        </w:rPr>
        <w:pPrChange w:id="483" w:author="Dimmie Hendriks" w:date="2020-11-02T10:04:00Z">
          <w:pPr/>
        </w:pPrChange>
      </w:pPr>
      <w:ins w:id="484" w:author="Dimmie Hendriks" w:date="2020-11-02T10:00:00Z">
        <w:r>
          <w:rPr>
            <w:lang w:val="en-GB"/>
          </w:rPr>
          <w:t>Scripts or index dataset available</w:t>
        </w:r>
      </w:ins>
    </w:p>
    <w:p w14:paraId="38096979" w14:textId="46814B82" w:rsidR="00B802AE" w:rsidDel="006C70BE" w:rsidRDefault="00B802AE" w:rsidP="00B802AE">
      <w:pPr>
        <w:rPr>
          <w:ins w:id="485" w:author="Dimmie Hendriks" w:date="2020-11-02T10:04:00Z"/>
          <w:del w:id="486" w:author="Jonas Götte" w:date="2020-11-04T06:23:00Z"/>
          <w:lang w:val="en-GB"/>
        </w:rPr>
      </w:pPr>
      <w:ins w:id="487" w:author="Dimmie Hendriks" w:date="2020-11-02T10:05:00Z">
        <w:del w:id="488" w:author="Jonas Götte" w:date="2020-11-04T06:23:00Z">
          <w:r w:rsidRPr="00B802AE" w:rsidDel="006C70BE">
            <w:rPr>
              <w:highlight w:val="yellow"/>
              <w:lang w:val="en-GB"/>
              <w:rPrChange w:id="489" w:author="Dimmie Hendriks" w:date="2020-11-02T10:05:00Z">
                <w:rPr>
                  <w:lang w:val="en-GB"/>
                </w:rPr>
              </w:rPrChange>
            </w:rPr>
            <w:delText>Ask Liduin</w:delText>
          </w:r>
        </w:del>
      </w:ins>
    </w:p>
    <w:p w14:paraId="3E702081" w14:textId="49FE3378" w:rsidR="00B802AE" w:rsidRDefault="00B802AE" w:rsidP="00B802AE">
      <w:pPr>
        <w:rPr>
          <w:ins w:id="490" w:author="Dimmie Hendriks" w:date="2020-11-02T10:02:00Z"/>
          <w:lang w:val="en-GB"/>
        </w:rPr>
      </w:pPr>
      <w:ins w:id="491" w:author="Dimmie Hendriks" w:date="2020-11-02T10:00:00Z">
        <w:r>
          <w:rPr>
            <w:lang w:val="en-GB"/>
          </w:rPr>
          <w:t>The discharge anomaly is calculated from the discharges simulated with PCR-GLOBWB. First the daily time-series are aggregated to a monthly time-step. Than the long-term average monthly means are calculated, i.e. the monthly climatology. Finally, the deviation of the monthly time-series from the long-term mean is assessed and expressed as percentage deviation.</w:t>
        </w:r>
      </w:ins>
    </w:p>
    <w:p w14:paraId="67174724" w14:textId="77777777" w:rsidR="00B802AE" w:rsidRDefault="00B802AE" w:rsidP="00B802AE">
      <w:pPr>
        <w:rPr>
          <w:ins w:id="492" w:author="Dimmie Hendriks" w:date="2020-11-02T10:02:00Z"/>
          <w:lang w:val="en-GB"/>
        </w:rPr>
      </w:pPr>
      <w:ins w:id="493" w:author="Dimmie Hendriks" w:date="2020-11-02T10:02:00Z">
        <w:r>
          <w:rPr>
            <w:lang w:val="en-GB"/>
          </w:rPr>
          <w:t xml:space="preserve">The calculation of </w:t>
        </w:r>
        <w:proofErr w:type="spellStart"/>
        <w:r>
          <w:rPr>
            <w:lang w:val="en-GB"/>
          </w:rPr>
          <w:t>agro</w:t>
        </w:r>
        <w:proofErr w:type="spellEnd"/>
        <w:r>
          <w:rPr>
            <w:lang w:val="en-GB"/>
          </w:rPr>
          <w:t xml:space="preserve">-hydrological indicators is based on the ERA5Land dataset. The ERA5Land data was downloaded at the same resolution as the PCRGLOBWB model resolution (5min = 0.0833). Therefore, the ERA5Land data is interpolated to the model grid using closest distance interpolation. </w:t>
        </w:r>
      </w:ins>
    </w:p>
    <w:p w14:paraId="659A2F59" w14:textId="77777777" w:rsidR="00B802AE" w:rsidRDefault="00B802AE" w:rsidP="00B802AE">
      <w:pPr>
        <w:rPr>
          <w:ins w:id="494" w:author="Dimmie Hendriks" w:date="2020-11-02T10:00:00Z"/>
          <w:lang w:val="en-GB"/>
        </w:rPr>
      </w:pPr>
    </w:p>
    <w:p w14:paraId="24C81CD9" w14:textId="697E19C7" w:rsidR="00222AA7" w:rsidRPr="00175C78" w:rsidRDefault="00761BF2">
      <w:pPr>
        <w:rPr>
          <w:lang w:val="en-GB"/>
          <w:rPrChange w:id="495" w:author="Jonas Götte" w:date="2020-11-04T08:49:00Z">
            <w:rPr>
              <w:lang w:val="en-US"/>
            </w:rPr>
          </w:rPrChange>
        </w:rPr>
      </w:pPr>
      <w:ins w:id="496" w:author="Jonas Götte" w:date="2020-11-02T15:03:00Z">
        <w:r w:rsidRPr="00761BF2">
          <w:rPr>
            <w:lang w:val="en-GB"/>
            <w:rPrChange w:id="497" w:author="Jonas Götte" w:date="2020-11-02T15:03:00Z">
              <w:rPr>
                <w:lang w:val="en-US"/>
              </w:rPr>
            </w:rPrChange>
          </w:rPr>
          <w:t>P:\droughthack\DroughtIndicatorScripts\</w:t>
        </w:r>
      </w:ins>
      <w:ins w:id="498" w:author="Jonas Götte" w:date="2020-11-02T15:02:00Z">
        <w:r w:rsidRPr="00761BF2">
          <w:rPr>
            <w:lang w:val="en-GB"/>
            <w:rPrChange w:id="499" w:author="Jonas Götte" w:date="2020-11-02T15:03:00Z">
              <w:rPr>
                <w:rFonts w:ascii="Arial" w:eastAsia="Times New Roman" w:hAnsi="Arial" w:cs="Arial"/>
                <w:color w:val="1F497D"/>
                <w:sz w:val="20"/>
                <w:szCs w:val="20"/>
                <w:lang w:val="en-US"/>
              </w:rPr>
            </w:rPrChange>
          </w:rPr>
          <w:t>SMDI_ETDI_Qanomaly.py</w:t>
        </w:r>
      </w:ins>
      <w:del w:id="500" w:author="Jonas Götte" w:date="2020-11-04T08:49:00Z">
        <w:r w:rsidR="00222AA7" w:rsidRPr="0027265C" w:rsidDel="00175C78">
          <w:rPr>
            <w:lang w:val="en-US"/>
          </w:rPr>
          <w:br w:type="page"/>
        </w:r>
      </w:del>
    </w:p>
    <w:p w14:paraId="2C077D1C" w14:textId="592EDEBE" w:rsidR="00E504FE" w:rsidRDefault="00E504FE" w:rsidP="00E504FE">
      <w:pPr>
        <w:pStyle w:val="Heading1"/>
        <w:rPr>
          <w:ins w:id="501" w:author="Jonas Götte" w:date="2020-11-04T08:57:00Z"/>
          <w:lang w:val="en-US"/>
        </w:rPr>
      </w:pPr>
      <w:bookmarkStart w:id="502" w:name="_Toc54897756"/>
      <w:bookmarkStart w:id="503" w:name="_Toc54900148"/>
      <w:bookmarkStart w:id="504" w:name="_Toc55373697"/>
      <w:r w:rsidRPr="00222AA7">
        <w:rPr>
          <w:lang w:val="en-US"/>
        </w:rPr>
        <w:lastRenderedPageBreak/>
        <w:t>Vegetation</w:t>
      </w:r>
      <w:bookmarkEnd w:id="502"/>
      <w:bookmarkEnd w:id="503"/>
      <w:bookmarkEnd w:id="504"/>
    </w:p>
    <w:p w14:paraId="5CC72B30" w14:textId="076993B4" w:rsidR="00175C78" w:rsidRDefault="00175C78" w:rsidP="00175C78">
      <w:pPr>
        <w:pStyle w:val="Heading2"/>
        <w:rPr>
          <w:ins w:id="505" w:author="Jonas Götte" w:date="2020-11-04T08:57:00Z"/>
          <w:lang w:val="en-US"/>
        </w:rPr>
      </w:pPr>
      <w:bookmarkStart w:id="506" w:name="_Toc55373698"/>
      <w:ins w:id="507" w:author="Jonas Götte" w:date="2020-11-04T08:57:00Z">
        <w:r>
          <w:rPr>
            <w:lang w:val="en-US"/>
          </w:rPr>
          <w:t>VCI – Vegetation Condition Index</w:t>
        </w:r>
        <w:bookmarkEnd w:id="506"/>
      </w:ins>
    </w:p>
    <w:p w14:paraId="78541F1B" w14:textId="282BB8CA" w:rsidR="00175C78" w:rsidRPr="00175C78" w:rsidRDefault="00175C78" w:rsidP="00175C78">
      <w:pPr>
        <w:rPr>
          <w:ins w:id="508" w:author="Jonas Götte" w:date="2020-11-04T08:57:00Z"/>
          <w:lang w:val="en-US"/>
          <w:rPrChange w:id="509" w:author="Jonas Götte" w:date="2020-11-04T08:57:00Z">
            <w:rPr>
              <w:ins w:id="510" w:author="Jonas Götte" w:date="2020-11-04T08:57:00Z"/>
              <w:lang w:val="en-US"/>
            </w:rPr>
          </w:rPrChange>
        </w:rPr>
        <w:pPrChange w:id="511" w:author="Jonas Götte" w:date="2020-11-04T08:57:00Z">
          <w:pPr>
            <w:pStyle w:val="Heading2"/>
          </w:pPr>
        </w:pPrChange>
      </w:pPr>
      <w:ins w:id="512" w:author="Jonas Götte" w:date="2020-11-04T08:57:00Z">
        <w:r>
          <w:rPr>
            <w:lang w:val="en-US"/>
          </w:rPr>
          <w:t xml:space="preserve">The vegetation conditions index is a </w:t>
        </w:r>
      </w:ins>
      <w:ins w:id="513" w:author="Jonas Götte" w:date="2020-11-04T08:58:00Z">
        <w:r>
          <w:rPr>
            <w:lang w:val="en-US"/>
          </w:rPr>
          <w:t xml:space="preserve">spatially </w:t>
        </w:r>
      </w:ins>
      <w:ins w:id="514" w:author="Jonas Götte" w:date="2020-11-04T08:57:00Z">
        <w:r>
          <w:rPr>
            <w:lang w:val="en-US"/>
          </w:rPr>
          <w:t>normalized version of the NDVI index</w:t>
        </w:r>
      </w:ins>
      <w:ins w:id="515" w:author="Jonas Götte" w:date="2020-11-04T08:58:00Z">
        <w:r>
          <w:rPr>
            <w:lang w:val="en-US"/>
          </w:rPr>
          <w:t xml:space="preserve"> and describes the “health” of vegetation (see NDVI below).</w:t>
        </w:r>
      </w:ins>
    </w:p>
    <w:p w14:paraId="5FD0C433" w14:textId="77777777" w:rsidR="00175C78" w:rsidRDefault="00175C78" w:rsidP="00175C78">
      <w:pPr>
        <w:pStyle w:val="Heading3"/>
        <w:rPr>
          <w:ins w:id="516" w:author="Jonas Götte" w:date="2020-11-04T08:57:00Z"/>
          <w:lang w:val="en-US"/>
        </w:rPr>
      </w:pPr>
      <w:ins w:id="517" w:author="Jonas Götte" w:date="2020-11-04T08:57:00Z">
        <w:r>
          <w:rPr>
            <w:lang w:val="en-US"/>
          </w:rPr>
          <w:t>Description of index</w:t>
        </w:r>
      </w:ins>
    </w:p>
    <w:p w14:paraId="6703CAB7" w14:textId="77777777" w:rsidR="00175C78" w:rsidRPr="00542F3E" w:rsidRDefault="00175C78" w:rsidP="00175C78">
      <w:pPr>
        <w:rPr>
          <w:ins w:id="518" w:author="Jonas Götte" w:date="2020-11-04T08:57:00Z"/>
          <w:lang w:val="en-US"/>
        </w:rPr>
      </w:pPr>
    </w:p>
    <w:p w14:paraId="1784C7CB" w14:textId="77777777" w:rsidR="00175C78" w:rsidRDefault="00175C78" w:rsidP="00175C78">
      <w:pPr>
        <w:rPr>
          <w:ins w:id="519" w:author="Jonas Götte" w:date="2020-11-04T08:57:00Z"/>
          <w:b/>
          <w:lang w:val="en-US"/>
        </w:rPr>
      </w:pPr>
      <w:ins w:id="520" w:author="Jonas Götte" w:date="2020-11-04T08:57:00Z">
        <w:r>
          <w:rPr>
            <w:noProof/>
          </w:rPr>
          <w:drawing>
            <wp:inline distT="0" distB="0" distL="0" distR="0" wp14:anchorId="16C4479A" wp14:editId="02FB8D54">
              <wp:extent cx="2781300" cy="342900"/>
              <wp:effectExtent l="0" t="0" r="0" b="0"/>
              <wp:docPr id="8" name="Picture 2" descr="formula">
                <a:extLst xmlns:a="http://schemas.openxmlformats.org/drawingml/2006/main">
                  <a:ext uri="{FF2B5EF4-FFF2-40B4-BE49-F238E27FC236}">
                    <a16:creationId xmlns:a16="http://schemas.microsoft.com/office/drawing/2014/main" id="{A279D49D-179C-4D4D-A813-D9039C1AEA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formula">
                        <a:extLst>
                          <a:ext uri="{FF2B5EF4-FFF2-40B4-BE49-F238E27FC236}">
                            <a16:creationId xmlns:a16="http://schemas.microsoft.com/office/drawing/2014/main" id="{A279D49D-179C-4D4D-A813-D9039C1AEA05}"/>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3429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ins>
    </w:p>
    <w:p w14:paraId="5BF16D25" w14:textId="77777777" w:rsidR="00175C78" w:rsidRDefault="00175C78" w:rsidP="00175C78">
      <w:pPr>
        <w:spacing w:after="0" w:line="240" w:lineRule="auto"/>
        <w:rPr>
          <w:ins w:id="521" w:author="Jonas Götte" w:date="2020-11-04T08:57:00Z"/>
          <w:rFonts w:ascii="Calibri" w:eastAsia="Times New Roman" w:hAnsi="Calibri" w:cs="Calibri"/>
          <w:color w:val="000000"/>
          <w:lang w:val="en-US" w:eastAsia="nl-NL"/>
        </w:rPr>
      </w:pPr>
      <w:ins w:id="522" w:author="Jonas Götte" w:date="2020-11-04T08:57:00Z">
        <w:r w:rsidRPr="00185B7E">
          <w:rPr>
            <w:rFonts w:ascii="Calibri" w:eastAsia="Times New Roman" w:hAnsi="Calibri" w:cs="Calibri"/>
            <w:color w:val="000000"/>
            <w:lang w:val="en-US" w:eastAsia="nl-NL"/>
          </w:rPr>
          <w:t>normalized NDVI on pixel-by-pixel basis</w:t>
        </w:r>
      </w:ins>
    </w:p>
    <w:p w14:paraId="57F4F956" w14:textId="77777777" w:rsidR="00175C78" w:rsidRDefault="00175C78" w:rsidP="00175C78">
      <w:pPr>
        <w:spacing w:after="0" w:line="240" w:lineRule="auto"/>
        <w:rPr>
          <w:ins w:id="523" w:author="Jonas Götte" w:date="2020-11-04T08:57:00Z"/>
          <w:rFonts w:ascii="Calibri" w:eastAsia="Times New Roman" w:hAnsi="Calibri" w:cs="Calibri"/>
          <w:color w:val="000000"/>
          <w:lang w:val="en-US" w:eastAsia="nl-NL"/>
        </w:rPr>
      </w:pPr>
    </w:p>
    <w:p w14:paraId="6C0E2A5C" w14:textId="794E79D5" w:rsidR="00175C78" w:rsidRPr="00185B7E" w:rsidRDefault="00175C78" w:rsidP="00175C78">
      <w:pPr>
        <w:spacing w:after="0" w:line="240" w:lineRule="auto"/>
        <w:rPr>
          <w:ins w:id="524" w:author="Jonas Götte" w:date="2020-11-04T08:57:00Z"/>
          <w:lang w:val="en-US"/>
        </w:rPr>
      </w:pPr>
      <w:ins w:id="525" w:author="Jonas Götte" w:date="2020-11-04T08:57:00Z">
        <w:r w:rsidRPr="00185B7E">
          <w:rPr>
            <w:lang w:val="en-US"/>
          </w:rPr>
          <w:t>The normalization serves to emphasize relative changes in the local NDVI signal through time while reducing the influence of spatial variability in NDVI phenology between different land cover types and climatic conditions.</w:t>
        </w:r>
      </w:ins>
    </w:p>
    <w:p w14:paraId="767C0E9E" w14:textId="77777777" w:rsidR="00175C78" w:rsidRDefault="00175C78" w:rsidP="00175C78">
      <w:pPr>
        <w:rPr>
          <w:ins w:id="526" w:author="Jonas Götte" w:date="2020-11-04T08:57:00Z"/>
          <w:b/>
          <w:lang w:val="en-US"/>
        </w:rPr>
      </w:pPr>
    </w:p>
    <w:p w14:paraId="1049C5B4" w14:textId="77777777" w:rsidR="00175C78" w:rsidRDefault="00175C78" w:rsidP="00175C78">
      <w:pPr>
        <w:pStyle w:val="Heading3"/>
        <w:rPr>
          <w:ins w:id="527" w:author="Jonas Götte" w:date="2020-11-04T08:57:00Z"/>
          <w:lang w:val="en-US"/>
        </w:rPr>
      </w:pPr>
      <w:ins w:id="528" w:author="Jonas Götte" w:date="2020-11-04T08:57:00Z">
        <w:r>
          <w:rPr>
            <w:lang w:val="en-US"/>
          </w:rPr>
          <w:t>Literature / examples</w:t>
        </w:r>
      </w:ins>
    </w:p>
    <w:p w14:paraId="79323911" w14:textId="77777777" w:rsidR="00175C78" w:rsidRDefault="00175C78" w:rsidP="00175C78">
      <w:pPr>
        <w:rPr>
          <w:ins w:id="529" w:author="Jonas Götte" w:date="2020-11-04T08:57:00Z"/>
          <w:b/>
          <w:lang w:val="en-US"/>
        </w:rPr>
      </w:pPr>
      <w:ins w:id="530" w:author="Jonas Götte" w:date="2020-11-04T08:57:00Z">
        <w:r>
          <w:rPr>
            <w:b/>
            <w:lang w:val="en-US"/>
          </w:rPr>
          <w:fldChar w:fldCharType="begin"/>
        </w:r>
        <w:r>
          <w:rPr>
            <w:b/>
            <w:lang w:val="en-US"/>
          </w:rPr>
          <w:instrText xml:space="preserve"> HYPERLINK "</w:instrText>
        </w:r>
        <w:r w:rsidRPr="00A736DB">
          <w:rPr>
            <w:b/>
            <w:lang w:val="en-US"/>
          </w:rPr>
          <w:instrText>https://hess.copernicus.org/articles/19/4581/2015/hess-19-4581-2015.pdf</w:instrText>
        </w:r>
        <w:r>
          <w:rPr>
            <w:b/>
            <w:lang w:val="en-US"/>
          </w:rPr>
          <w:instrText xml:space="preserve">" </w:instrText>
        </w:r>
        <w:r>
          <w:rPr>
            <w:b/>
            <w:lang w:val="en-US"/>
          </w:rPr>
          <w:fldChar w:fldCharType="separate"/>
        </w:r>
        <w:r w:rsidRPr="00225D01">
          <w:rPr>
            <w:rStyle w:val="Hyperlink"/>
            <w:b/>
            <w:lang w:val="en-US"/>
          </w:rPr>
          <w:t>https://hess.copernicus.org/articles/19/4581/2015/hess-19-4581-2015.pdf</w:t>
        </w:r>
        <w:r>
          <w:rPr>
            <w:b/>
            <w:lang w:val="en-US"/>
          </w:rPr>
          <w:fldChar w:fldCharType="end"/>
        </w:r>
      </w:ins>
    </w:p>
    <w:p w14:paraId="7623F6FC" w14:textId="52A4E1B4" w:rsidR="00175C78" w:rsidRDefault="00175C78" w:rsidP="00175C78">
      <w:pPr>
        <w:rPr>
          <w:ins w:id="531" w:author="Jonas Götte" w:date="2020-11-04T08:58:00Z"/>
          <w:lang w:val="en-US"/>
        </w:rPr>
      </w:pPr>
    </w:p>
    <w:p w14:paraId="1A73A403" w14:textId="77777777" w:rsidR="00175C78" w:rsidRPr="00175C78" w:rsidRDefault="00175C78" w:rsidP="00175C78">
      <w:pPr>
        <w:rPr>
          <w:lang w:val="en-US"/>
          <w:rPrChange w:id="532" w:author="Jonas Götte" w:date="2020-11-04T08:57:00Z">
            <w:rPr>
              <w:lang w:val="en-US"/>
            </w:rPr>
          </w:rPrChange>
        </w:rPr>
        <w:pPrChange w:id="533" w:author="Jonas Götte" w:date="2020-11-04T08:57:00Z">
          <w:pPr>
            <w:pStyle w:val="Heading1"/>
          </w:pPr>
        </w:pPrChange>
      </w:pPr>
    </w:p>
    <w:p w14:paraId="36577191" w14:textId="4226F2E9" w:rsidR="00222AA7" w:rsidRDefault="00E504FE" w:rsidP="00222AA7">
      <w:pPr>
        <w:pStyle w:val="Heading2"/>
        <w:rPr>
          <w:lang w:val="en-US"/>
        </w:rPr>
      </w:pPr>
      <w:bookmarkStart w:id="534" w:name="_Toc54897757"/>
      <w:bookmarkStart w:id="535" w:name="_Toc54900149"/>
      <w:bookmarkStart w:id="536" w:name="_Toc55373699"/>
      <w:r w:rsidRPr="00222AA7">
        <w:rPr>
          <w:lang w:val="en-US"/>
        </w:rPr>
        <w:t>NDVI</w:t>
      </w:r>
      <w:bookmarkEnd w:id="534"/>
      <w:bookmarkEnd w:id="535"/>
      <w:r w:rsidR="00222AA7">
        <w:rPr>
          <w:lang w:val="en-US"/>
        </w:rPr>
        <w:t xml:space="preserve"> – Normalized Difference Vegetation Index</w:t>
      </w:r>
      <w:r w:rsidRPr="00222AA7">
        <w:rPr>
          <w:lang w:val="en-US"/>
        </w:rPr>
        <w:br/>
      </w:r>
      <w:bookmarkStart w:id="537" w:name="_Toc54897758"/>
      <w:bookmarkStart w:id="538" w:name="_Toc54900150"/>
      <w:ins w:id="539" w:author="Dimmie Hendriks" w:date="2020-11-02T09:44:00Z">
        <w:r w:rsidR="00EE28C5" w:rsidRPr="00A71E59">
          <w:rPr>
            <w:rStyle w:val="Heading3Char"/>
            <w:b w:val="0"/>
            <w:lang w:val="en-US"/>
            <w:rPrChange w:id="540" w:author="Jonas Götte" w:date="2020-11-02T10:49:00Z">
              <w:rPr>
                <w:rStyle w:val="Heading3Char"/>
                <w:b w:val="0"/>
              </w:rPr>
            </w:rPrChange>
          </w:rPr>
          <w:t xml:space="preserve">Description </w:t>
        </w:r>
      </w:ins>
      <w:ins w:id="541" w:author="Dimmie Hendriks" w:date="2020-11-02T09:56:00Z">
        <w:r w:rsidR="00B802AE" w:rsidRPr="00A71E59">
          <w:rPr>
            <w:rStyle w:val="Heading3Char"/>
            <w:b w:val="0"/>
            <w:lang w:val="en-US"/>
            <w:rPrChange w:id="542" w:author="Jonas Götte" w:date="2020-11-02T10:49:00Z">
              <w:rPr>
                <w:rStyle w:val="Heading3Char"/>
                <w:b w:val="0"/>
              </w:rPr>
            </w:rPrChange>
          </w:rPr>
          <w:t xml:space="preserve">of </w:t>
        </w:r>
      </w:ins>
      <w:ins w:id="543" w:author="Dimmie Hendriks" w:date="2020-11-02T09:44:00Z">
        <w:r w:rsidR="00EE28C5" w:rsidRPr="00A71E59">
          <w:rPr>
            <w:rStyle w:val="Heading3Char"/>
            <w:b w:val="0"/>
            <w:lang w:val="en-US"/>
            <w:rPrChange w:id="544" w:author="Jonas Götte" w:date="2020-11-02T10:49:00Z">
              <w:rPr>
                <w:rStyle w:val="Heading3Char"/>
                <w:b w:val="0"/>
              </w:rPr>
            </w:rPrChange>
          </w:rPr>
          <w:t>index</w:t>
        </w:r>
      </w:ins>
      <w:bookmarkEnd w:id="536"/>
    </w:p>
    <w:p w14:paraId="53AC8BB6" w14:textId="77777777" w:rsidR="00185B7E" w:rsidRPr="00B802AE" w:rsidRDefault="00185B7E" w:rsidP="00185B7E">
      <w:pPr>
        <w:rPr>
          <w:rFonts w:eastAsia="Times New Roman" w:cstheme="minorHAnsi"/>
          <w:color w:val="1A1A1A"/>
          <w:lang w:val="en-US" w:eastAsia="nl-NL"/>
        </w:rPr>
      </w:pPr>
      <w:r w:rsidRPr="00B802AE">
        <w:rPr>
          <w:rFonts w:cstheme="minorHAnsi"/>
          <w:lang w:val="en-US"/>
        </w:rPr>
        <w:t>“</w:t>
      </w:r>
      <w:r w:rsidRPr="00B802AE">
        <w:rPr>
          <w:rFonts w:eastAsia="Times New Roman" w:cstheme="minorHAnsi"/>
          <w:color w:val="1A1A1A"/>
          <w:lang w:val="en-US" w:eastAsia="nl-NL"/>
        </w:rPr>
        <w:t>based on the difference between the maximum absorption of radiation in </w:t>
      </w:r>
      <w:r w:rsidRPr="00B802AE">
        <w:rPr>
          <w:rFonts w:eastAsia="Times New Roman" w:cstheme="minorHAnsi"/>
          <w:i/>
          <w:iCs/>
          <w:color w:val="1A1A1A"/>
          <w:lang w:val="en-US" w:eastAsia="nl-NL"/>
        </w:rPr>
        <w:t>R</w:t>
      </w:r>
      <w:r w:rsidRPr="00B802AE">
        <w:rPr>
          <w:rFonts w:eastAsia="Times New Roman" w:cstheme="minorHAnsi"/>
          <w:color w:val="1A1A1A"/>
          <w:lang w:val="en-US" w:eastAsia="nl-NL"/>
        </w:rPr>
        <w:t> as a result of chlorophyll pigments and the maximum reflectance in NIR spectral region as a result of leaf cellular structure)”</w:t>
      </w:r>
    </w:p>
    <w:p w14:paraId="1D789C43" w14:textId="77777777" w:rsidR="00185B7E" w:rsidRPr="00B802AE" w:rsidRDefault="00185B7E" w:rsidP="00185B7E">
      <w:pPr>
        <w:rPr>
          <w:rFonts w:eastAsia="Times New Roman" w:cstheme="minorHAnsi"/>
          <w:color w:val="1A1A1A"/>
          <w:lang w:val="en-US" w:eastAsia="nl-NL"/>
        </w:rPr>
      </w:pPr>
      <w:r w:rsidRPr="00B802AE">
        <w:rPr>
          <w:rFonts w:eastAsia="Times New Roman" w:cstheme="minorHAnsi"/>
          <w:color w:val="1A1A1A"/>
          <w:lang w:val="en-US" w:eastAsia="nl-NL"/>
        </w:rPr>
        <w:t>https://core.ac.uk/download/pdf/42872724.pdf</w:t>
      </w:r>
    </w:p>
    <w:p w14:paraId="370F7355" w14:textId="77777777" w:rsidR="00185B7E" w:rsidRPr="00B802AE" w:rsidRDefault="00185B7E" w:rsidP="00185B7E">
      <w:pPr>
        <w:rPr>
          <w:rFonts w:eastAsia="Times New Roman" w:cstheme="minorHAnsi"/>
          <w:color w:val="1A1A1A"/>
          <w:lang w:val="en-US" w:eastAsia="nl-NL"/>
        </w:rPr>
      </w:pPr>
    </w:p>
    <w:p w14:paraId="66C8582C" w14:textId="77777777" w:rsidR="00185B7E" w:rsidRPr="00B802AE" w:rsidRDefault="00185B7E" w:rsidP="00185B7E">
      <w:pPr>
        <w:rPr>
          <w:rFonts w:eastAsia="Times New Roman" w:cstheme="minorHAnsi"/>
          <w:color w:val="1A1A1A"/>
          <w:lang w:val="en-US" w:eastAsia="nl-NL"/>
        </w:rPr>
      </w:pPr>
      <w:r w:rsidRPr="00B802AE">
        <w:rPr>
          <w:rFonts w:cstheme="minorHAnsi"/>
          <w:noProof/>
        </w:rPr>
        <w:drawing>
          <wp:inline distT="0" distB="0" distL="0" distR="0" wp14:anchorId="332E5C13" wp14:editId="148F0AF7">
            <wp:extent cx="2506980" cy="350520"/>
            <wp:effectExtent l="0" t="0" r="7620" b="0"/>
            <wp:docPr id="2" name="Picture 1" descr="formula">
              <a:extLst xmlns:a="http://schemas.openxmlformats.org/drawingml/2006/main">
                <a:ext uri="{FF2B5EF4-FFF2-40B4-BE49-F238E27FC236}">
                  <a16:creationId xmlns:a16="http://schemas.microsoft.com/office/drawing/2014/main" id="{CF89852C-3D90-4956-AD3E-7842C55B52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ormula">
                      <a:extLst>
                        <a:ext uri="{FF2B5EF4-FFF2-40B4-BE49-F238E27FC236}">
                          <a16:creationId xmlns:a16="http://schemas.microsoft.com/office/drawing/2014/main" id="{CF89852C-3D90-4956-AD3E-7842C55B52CB}"/>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6980" cy="3505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B802AE">
        <w:rPr>
          <w:rFonts w:eastAsia="Times New Roman" w:cstheme="minorHAnsi"/>
          <w:color w:val="1A1A1A"/>
          <w:lang w:val="en-US" w:eastAsia="nl-NL"/>
        </w:rPr>
        <w:tab/>
        <w:t>where </w:t>
      </w:r>
      <w:r w:rsidRPr="00B802AE">
        <w:rPr>
          <w:rFonts w:eastAsia="Times New Roman" w:cstheme="minorHAnsi"/>
          <w:i/>
          <w:iCs/>
          <w:color w:val="1A1A1A"/>
          <w:lang w:eastAsia="nl-NL"/>
        </w:rPr>
        <w:t>ρ</w:t>
      </w:r>
      <w:r w:rsidRPr="00B802AE">
        <w:rPr>
          <w:rFonts w:eastAsia="Times New Roman" w:cstheme="minorHAnsi"/>
          <w:color w:val="1A1A1A"/>
          <w:lang w:val="en-US" w:eastAsia="nl-NL"/>
        </w:rPr>
        <w:t> is reflectance in the respective spectral bands</w:t>
      </w:r>
    </w:p>
    <w:p w14:paraId="2EEB7716" w14:textId="6781F618" w:rsidR="00185B7E" w:rsidRPr="00B802AE" w:rsidRDefault="00185B7E" w:rsidP="00185B7E">
      <w:pPr>
        <w:rPr>
          <w:rFonts w:eastAsia="Times New Roman" w:cstheme="minorHAnsi"/>
          <w:color w:val="1A1A1A"/>
          <w:lang w:val="en-US" w:eastAsia="nl-NL"/>
        </w:rPr>
      </w:pPr>
    </w:p>
    <w:p w14:paraId="7FCAE8E8" w14:textId="4F31528A" w:rsidR="00A01A0C" w:rsidRPr="00B802AE" w:rsidRDefault="0041579C" w:rsidP="00185B7E">
      <w:pPr>
        <w:rPr>
          <w:rFonts w:eastAsia="Times New Roman" w:cstheme="minorHAnsi"/>
          <w:color w:val="1A1A1A"/>
          <w:lang w:val="en-US" w:eastAsia="nl-NL"/>
        </w:rPr>
      </w:pPr>
      <w:r w:rsidRPr="00B802AE">
        <w:rPr>
          <w:rFonts w:eastAsia="Times New Roman" w:cstheme="minorHAnsi"/>
          <w:color w:val="1A1A1A"/>
          <w:lang w:val="en-US" w:eastAsia="nl-NL"/>
        </w:rPr>
        <w:t xml:space="preserve">High values indicate healthy vegetation (max </w:t>
      </w:r>
      <w:r w:rsidR="00481C9E" w:rsidRPr="00B802AE">
        <w:rPr>
          <w:rFonts w:eastAsia="Times New Roman" w:cstheme="minorHAnsi"/>
          <w:color w:val="1A1A1A"/>
          <w:lang w:val="en-US" w:eastAsia="nl-NL"/>
        </w:rPr>
        <w:t xml:space="preserve">value: </w:t>
      </w:r>
      <w:r w:rsidRPr="00B802AE">
        <w:rPr>
          <w:rFonts w:eastAsia="Times New Roman" w:cstheme="minorHAnsi"/>
          <w:color w:val="1A1A1A"/>
          <w:lang w:val="en-US" w:eastAsia="nl-NL"/>
        </w:rPr>
        <w:t>1)</w:t>
      </w:r>
      <w:r w:rsidR="00481C9E" w:rsidRPr="00B802AE">
        <w:rPr>
          <w:rFonts w:eastAsia="Times New Roman" w:cstheme="minorHAnsi"/>
          <w:color w:val="1A1A1A"/>
          <w:lang w:val="en-US" w:eastAsia="nl-NL"/>
        </w:rPr>
        <w:t>, but depend on vegetation type</w:t>
      </w:r>
      <w:r w:rsidRPr="00B802AE">
        <w:rPr>
          <w:rFonts w:eastAsia="Times New Roman" w:cstheme="minorHAnsi"/>
          <w:color w:val="1A1A1A"/>
          <w:lang w:val="en-US" w:eastAsia="nl-NL"/>
        </w:rPr>
        <w:t xml:space="preserve"> </w:t>
      </w:r>
    </w:p>
    <w:p w14:paraId="28A9F143" w14:textId="2C26CECB" w:rsidR="00A01A0C" w:rsidRDefault="00A01A0C" w:rsidP="00185B7E">
      <w:pPr>
        <w:rPr>
          <w:rFonts w:ascii="Times New Roman" w:eastAsia="Times New Roman" w:hAnsi="Times New Roman" w:cs="Times New Roman"/>
          <w:color w:val="1A1A1A"/>
          <w:sz w:val="20"/>
          <w:szCs w:val="20"/>
          <w:lang w:val="en-US" w:eastAsia="nl-NL"/>
        </w:rPr>
      </w:pPr>
    </w:p>
    <w:p w14:paraId="67D80FAB" w14:textId="358E087E" w:rsidR="00EE28C5" w:rsidRDefault="00EE28C5" w:rsidP="00EE28C5">
      <w:pPr>
        <w:pStyle w:val="Heading3"/>
        <w:rPr>
          <w:rFonts w:eastAsia="Times New Roman"/>
          <w:lang w:val="en-US" w:eastAsia="nl-NL"/>
        </w:rPr>
      </w:pPr>
      <w:r>
        <w:rPr>
          <w:rFonts w:eastAsia="Times New Roman"/>
          <w:lang w:val="en-US" w:eastAsia="nl-NL"/>
        </w:rPr>
        <w:t>Examples /literature</w:t>
      </w:r>
    </w:p>
    <w:p w14:paraId="0A3BA255" w14:textId="47879DF5" w:rsidR="00EE28C5" w:rsidRPr="00185B7E" w:rsidRDefault="00EE28C5" w:rsidP="00EE28C5">
      <w:pPr>
        <w:rPr>
          <w:lang w:val="en-US"/>
        </w:rPr>
      </w:pPr>
      <w:r w:rsidRPr="00EE28C5">
        <w:rPr>
          <w:lang w:val="en-US"/>
        </w:rPr>
        <w:t xml:space="preserve">Use of NDVI for Drought Assessment: </w:t>
      </w:r>
      <w:r w:rsidRPr="00542F3E">
        <w:rPr>
          <w:lang w:val="en-US"/>
        </w:rPr>
        <w:t>https://journals.ametsoc.org/jcli/article/23/3/</w:t>
      </w:r>
      <w:r w:rsidRPr="00185B7E">
        <w:rPr>
          <w:lang w:val="en-US"/>
        </w:rPr>
        <w:t>618/32790</w:t>
      </w:r>
    </w:p>
    <w:p w14:paraId="24E898D3" w14:textId="77777777" w:rsidR="00EE28C5" w:rsidRPr="00185B7E" w:rsidRDefault="00EE28C5" w:rsidP="00185B7E">
      <w:pPr>
        <w:rPr>
          <w:rFonts w:ascii="Times New Roman" w:eastAsia="Times New Roman" w:hAnsi="Times New Roman" w:cs="Times New Roman"/>
          <w:color w:val="1A1A1A"/>
          <w:sz w:val="20"/>
          <w:szCs w:val="20"/>
          <w:lang w:val="en-US" w:eastAsia="nl-NL"/>
        </w:rPr>
      </w:pPr>
    </w:p>
    <w:p w14:paraId="1A445E70" w14:textId="422A9DE6" w:rsidR="00222AA7" w:rsidRPr="00185B7E" w:rsidRDefault="00185B7E" w:rsidP="00222AA7">
      <w:pPr>
        <w:rPr>
          <w:u w:val="single"/>
          <w:lang w:val="en-US"/>
        </w:rPr>
      </w:pPr>
      <w:r w:rsidRPr="00185B7E">
        <w:rPr>
          <w:u w:val="single"/>
          <w:lang w:val="en-US"/>
        </w:rPr>
        <w:t>Data</w:t>
      </w:r>
      <w:ins w:id="545" w:author="Dimmie Hendriks" w:date="2020-11-02T09:45:00Z">
        <w:r w:rsidR="00EE28C5">
          <w:rPr>
            <w:u w:val="single"/>
            <w:lang w:val="en-US"/>
          </w:rPr>
          <w:t xml:space="preserve"> required</w:t>
        </w:r>
      </w:ins>
      <w:r w:rsidRPr="00185B7E">
        <w:rPr>
          <w:u w:val="single"/>
          <w:lang w:val="en-US"/>
        </w:rPr>
        <w:t>:</w:t>
      </w:r>
    </w:p>
    <w:p w14:paraId="4BE7A130" w14:textId="77777777" w:rsidR="00185B7E" w:rsidDel="00175C78" w:rsidRDefault="00185B7E" w:rsidP="00222AA7">
      <w:pPr>
        <w:rPr>
          <w:del w:id="546" w:author="Jonas Götte" w:date="2020-11-04T08:59:00Z"/>
          <w:lang w:val="en-US"/>
        </w:rPr>
      </w:pPr>
      <w:r>
        <w:rPr>
          <w:lang w:val="en-US"/>
        </w:rPr>
        <w:t>Reflection in NIR and RED wave lengths</w:t>
      </w:r>
    </w:p>
    <w:p w14:paraId="101F989D" w14:textId="67AE8D55" w:rsidR="00185B7E" w:rsidRPr="00185B7E" w:rsidDel="00175C78" w:rsidRDefault="00185B7E" w:rsidP="00222AA7">
      <w:pPr>
        <w:rPr>
          <w:del w:id="547" w:author="Jonas Götte" w:date="2020-11-04T08:59:00Z"/>
          <w:b/>
          <w:lang w:val="en-US"/>
        </w:rPr>
      </w:pPr>
      <w:del w:id="548" w:author="Jonas Götte" w:date="2020-11-04T08:59:00Z">
        <w:r w:rsidRPr="00F92CC9" w:rsidDel="00175C78">
          <w:rPr>
            <w:b/>
            <w:highlight w:val="green"/>
            <w:lang w:val="en-US"/>
          </w:rPr>
          <w:delText>usually available as complete product!</w:delText>
        </w:r>
      </w:del>
    </w:p>
    <w:p w14:paraId="6825972A" w14:textId="48EE83E0" w:rsidR="00A014E1" w:rsidRPr="00185B7E" w:rsidDel="00175C78" w:rsidRDefault="00EE28C5" w:rsidP="00185B7E">
      <w:pPr>
        <w:rPr>
          <w:del w:id="549" w:author="Jonas Götte" w:date="2020-11-04T08:57:00Z"/>
          <w:lang w:val="en-US"/>
        </w:rPr>
      </w:pPr>
      <w:ins w:id="550" w:author="Dimmie Hendriks" w:date="2020-11-02T09:45:00Z">
        <w:del w:id="551" w:author="Jonas Götte" w:date="2020-11-04T08:57:00Z">
          <w:r w:rsidRPr="00EE28C5" w:rsidDel="00175C78">
            <w:rPr>
              <w:highlight w:val="yellow"/>
              <w:lang w:val="en-US"/>
            </w:rPr>
            <w:delText>Where can the data be found?</w:delText>
          </w:r>
        </w:del>
      </w:ins>
    </w:p>
    <w:p w14:paraId="3EC3A931" w14:textId="197CFAFF" w:rsidR="00185B7E" w:rsidRDefault="00185B7E" w:rsidP="00222AA7">
      <w:pPr>
        <w:rPr>
          <w:ins w:id="552" w:author="Dimmie Hendriks" w:date="2020-11-02T09:46:00Z"/>
          <w:lang w:val="en-US"/>
        </w:rPr>
      </w:pPr>
    </w:p>
    <w:p w14:paraId="6AB5C8FF" w14:textId="5BF65A4B" w:rsidR="00542F3E" w:rsidRDefault="00542F3E">
      <w:pPr>
        <w:pStyle w:val="Heading3"/>
        <w:rPr>
          <w:ins w:id="553" w:author="Jonas Götte" w:date="2020-11-02T11:09:00Z"/>
          <w:lang w:val="en-US"/>
        </w:rPr>
      </w:pPr>
      <w:ins w:id="554" w:author="Dimmie Hendriks" w:date="2020-11-02T09:46:00Z">
        <w:r>
          <w:rPr>
            <w:lang w:val="en-US"/>
          </w:rPr>
          <w:t>Scripts or index datasets</w:t>
        </w:r>
      </w:ins>
    </w:p>
    <w:p w14:paraId="14F2DFCB" w14:textId="77777777" w:rsidR="00A014E1" w:rsidRPr="00A014E1" w:rsidRDefault="00A014E1">
      <w:pPr>
        <w:rPr>
          <w:ins w:id="555" w:author="Dimmie Hendriks" w:date="2020-11-02T09:46:00Z"/>
          <w:lang w:val="en-US"/>
        </w:rPr>
      </w:pPr>
    </w:p>
    <w:p w14:paraId="74FDEF3C" w14:textId="7F913C77" w:rsidR="00A014E1" w:rsidRDefault="00A014E1" w:rsidP="00A014E1">
      <w:pPr>
        <w:rPr>
          <w:ins w:id="556" w:author="Jonas Götte" w:date="2020-11-02T11:09:00Z"/>
          <w:lang w:val="en-US"/>
        </w:rPr>
      </w:pPr>
      <w:ins w:id="557" w:author="Jonas Götte" w:date="2020-11-02T11:09:00Z">
        <w:r w:rsidRPr="00166381">
          <w:rPr>
            <w:lang w:val="en-US"/>
            <w:rPrChange w:id="558" w:author="Jonas Götte" w:date="2020-11-03T17:00:00Z">
              <w:rPr>
                <w:rStyle w:val="Hyperlink"/>
                <w:lang w:val="en-US"/>
              </w:rPr>
            </w:rPrChange>
          </w:rPr>
          <w:t>https://developers.google.com/earth-engine/datasets/catalog/MODIS_006_MOD13A2</w:t>
        </w:r>
      </w:ins>
    </w:p>
    <w:p w14:paraId="4CCFD39F" w14:textId="3270CE8B" w:rsidR="00A014E1" w:rsidRDefault="00175C78" w:rsidP="00A014E1">
      <w:pPr>
        <w:spacing w:after="0" w:line="240" w:lineRule="auto"/>
        <w:rPr>
          <w:ins w:id="559" w:author="Jonas Götte" w:date="2020-11-04T08:59:00Z"/>
          <w:rFonts w:ascii="Calibri" w:eastAsia="Times New Roman" w:hAnsi="Calibri" w:cs="Calibri"/>
          <w:color w:val="000000"/>
          <w:lang w:val="en-US" w:eastAsia="nl-NL"/>
        </w:rPr>
      </w:pPr>
      <w:ins w:id="560" w:author="Jonas Götte" w:date="2020-11-04T08:59:00Z">
        <w:r>
          <w:rPr>
            <w:rFonts w:ascii="Calibri" w:eastAsia="Times New Roman" w:hAnsi="Calibri" w:cs="Calibri"/>
            <w:color w:val="000000"/>
            <w:lang w:val="en-US" w:eastAsia="nl-NL"/>
          </w:rPr>
          <w:fldChar w:fldCharType="begin"/>
        </w:r>
        <w:r>
          <w:rPr>
            <w:rFonts w:ascii="Calibri" w:eastAsia="Times New Roman" w:hAnsi="Calibri" w:cs="Calibri"/>
            <w:color w:val="000000"/>
            <w:lang w:val="en-US" w:eastAsia="nl-NL"/>
          </w:rPr>
          <w:instrText xml:space="preserve"> HYPERLINK "</w:instrText>
        </w:r>
      </w:ins>
      <w:ins w:id="561" w:author="Jonas Götte" w:date="2020-11-02T11:09:00Z">
        <w:r w:rsidRPr="00107D95">
          <w:rPr>
            <w:rFonts w:ascii="Calibri" w:eastAsia="Times New Roman" w:hAnsi="Calibri" w:cs="Calibri"/>
            <w:color w:val="000000"/>
            <w:lang w:val="en-US" w:eastAsia="nl-NL"/>
          </w:rPr>
          <w:instrText>https://developers.google.com/earth-engine/datasets/catalog/NOAA_VIIRS_001_VNP13A1</w:instrText>
        </w:r>
      </w:ins>
      <w:ins w:id="562" w:author="Jonas Götte" w:date="2020-11-04T08:59:00Z">
        <w:r>
          <w:rPr>
            <w:rFonts w:ascii="Calibri" w:eastAsia="Times New Roman" w:hAnsi="Calibri" w:cs="Calibri"/>
            <w:color w:val="000000"/>
            <w:lang w:val="en-US" w:eastAsia="nl-NL"/>
          </w:rPr>
          <w:instrText xml:space="preserve">" </w:instrText>
        </w:r>
        <w:r>
          <w:rPr>
            <w:rFonts w:ascii="Calibri" w:eastAsia="Times New Roman" w:hAnsi="Calibri" w:cs="Calibri"/>
            <w:color w:val="000000"/>
            <w:lang w:val="en-US" w:eastAsia="nl-NL"/>
          </w:rPr>
          <w:fldChar w:fldCharType="separate"/>
        </w:r>
      </w:ins>
      <w:ins w:id="563" w:author="Jonas Götte" w:date="2020-11-02T11:09:00Z">
        <w:r w:rsidRPr="001B5C2F">
          <w:rPr>
            <w:rStyle w:val="Hyperlink"/>
            <w:rFonts w:ascii="Calibri" w:eastAsia="Times New Roman" w:hAnsi="Calibri" w:cs="Calibri"/>
            <w:lang w:val="en-US" w:eastAsia="nl-NL"/>
          </w:rPr>
          <w:t>https://developers.google.com/earth-engine/datasets/catalog/NOAA_VIIRS_001_VNP13A1</w:t>
        </w:r>
      </w:ins>
      <w:ins w:id="564" w:author="Jonas Götte" w:date="2020-11-04T08:59:00Z">
        <w:r>
          <w:rPr>
            <w:rFonts w:ascii="Calibri" w:eastAsia="Times New Roman" w:hAnsi="Calibri" w:cs="Calibri"/>
            <w:color w:val="000000"/>
            <w:lang w:val="en-US" w:eastAsia="nl-NL"/>
          </w:rPr>
          <w:fldChar w:fldCharType="end"/>
        </w:r>
      </w:ins>
    </w:p>
    <w:p w14:paraId="64D2CEED" w14:textId="2CB06AD9" w:rsidR="00175C78" w:rsidRDefault="00175C78" w:rsidP="00A014E1">
      <w:pPr>
        <w:spacing w:after="0" w:line="240" w:lineRule="auto"/>
        <w:rPr>
          <w:ins w:id="565" w:author="Jonas Götte" w:date="2020-11-04T08:59:00Z"/>
          <w:rFonts w:ascii="Calibri" w:eastAsia="Times New Roman" w:hAnsi="Calibri" w:cs="Calibri"/>
          <w:color w:val="000000"/>
          <w:lang w:val="en-US" w:eastAsia="nl-NL"/>
        </w:rPr>
      </w:pPr>
    </w:p>
    <w:p w14:paraId="06FFD669" w14:textId="1FD129E0" w:rsidR="00175C78" w:rsidRDefault="00175C78" w:rsidP="00A014E1">
      <w:pPr>
        <w:spacing w:after="0" w:line="240" w:lineRule="auto"/>
        <w:rPr>
          <w:ins w:id="566" w:author="Jonas Götte" w:date="2020-11-04T08:59:00Z"/>
          <w:rFonts w:ascii="Calibri" w:eastAsia="Times New Roman" w:hAnsi="Calibri" w:cs="Calibri"/>
          <w:color w:val="000000"/>
          <w:lang w:val="en-US" w:eastAsia="nl-NL"/>
        </w:rPr>
      </w:pPr>
    </w:p>
    <w:p w14:paraId="703D4900" w14:textId="5B700F0B" w:rsidR="00542F3E" w:rsidRPr="00185B7E" w:rsidDel="00A014E1" w:rsidRDefault="00542F3E" w:rsidP="00222AA7">
      <w:pPr>
        <w:rPr>
          <w:del w:id="567" w:author="Jonas Götte" w:date="2020-11-02T11:09:00Z"/>
          <w:lang w:val="en-US"/>
        </w:rPr>
      </w:pPr>
      <w:ins w:id="568" w:author="Dimmie Hendriks" w:date="2020-11-02T09:46:00Z">
        <w:del w:id="569" w:author="Jonas Götte" w:date="2020-11-02T11:09:00Z">
          <w:r w:rsidDel="00A014E1">
            <w:rPr>
              <w:lang w:val="en-US"/>
            </w:rPr>
            <w:delText>…..</w:delText>
          </w:r>
        </w:del>
      </w:ins>
    </w:p>
    <w:p w14:paraId="733E881A" w14:textId="5AA0132E" w:rsidR="00185B7E" w:rsidRPr="00185B7E" w:rsidDel="00175C78" w:rsidRDefault="00185B7E" w:rsidP="00222AA7">
      <w:pPr>
        <w:rPr>
          <w:del w:id="570" w:author="Jonas Götte" w:date="2020-11-04T08:59:00Z"/>
          <w:b/>
          <w:lang w:val="en-US"/>
        </w:rPr>
      </w:pPr>
    </w:p>
    <w:p w14:paraId="15C54645" w14:textId="4A0CAD91" w:rsidR="00542F3E" w:rsidDel="00175C78" w:rsidRDefault="00542F3E">
      <w:pPr>
        <w:rPr>
          <w:ins w:id="571" w:author="Dimmie Hendriks" w:date="2020-11-02T09:46:00Z"/>
          <w:del w:id="572" w:author="Jonas Götte" w:date="2020-11-04T08:59:00Z"/>
          <w:rFonts w:asciiTheme="majorHAnsi" w:eastAsiaTheme="majorEastAsia" w:hAnsiTheme="majorHAnsi" w:cstheme="majorBidi"/>
          <w:b/>
          <w:color w:val="000000" w:themeColor="text1"/>
          <w:sz w:val="26"/>
          <w:szCs w:val="26"/>
          <w:lang w:val="en-US"/>
        </w:rPr>
      </w:pPr>
      <w:ins w:id="573" w:author="Dimmie Hendriks" w:date="2020-11-02T09:46:00Z">
        <w:del w:id="574" w:author="Jonas Götte" w:date="2020-11-04T08:59:00Z">
          <w:r w:rsidDel="00175C78">
            <w:rPr>
              <w:lang w:val="en-US"/>
            </w:rPr>
            <w:br w:type="page"/>
          </w:r>
        </w:del>
      </w:ins>
    </w:p>
    <w:p w14:paraId="40F83C57" w14:textId="6BCE0909" w:rsidR="00185B7E" w:rsidDel="00175C78" w:rsidRDefault="00185B7E" w:rsidP="00185B7E">
      <w:pPr>
        <w:pStyle w:val="Heading2"/>
        <w:rPr>
          <w:del w:id="575" w:author="Jonas Götte" w:date="2020-11-04T08:57:00Z"/>
          <w:lang w:val="en-US"/>
        </w:rPr>
      </w:pPr>
      <w:del w:id="576" w:author="Jonas Götte" w:date="2020-11-04T08:57:00Z">
        <w:r w:rsidDel="00175C78">
          <w:rPr>
            <w:lang w:val="en-US"/>
          </w:rPr>
          <w:lastRenderedPageBreak/>
          <w:delText>VCI – Vegetation Condition Index</w:delText>
        </w:r>
      </w:del>
    </w:p>
    <w:p w14:paraId="0E2FA8DB" w14:textId="3EBDC104" w:rsidR="00185B7E" w:rsidDel="00175C78" w:rsidRDefault="00542F3E" w:rsidP="00542F3E">
      <w:pPr>
        <w:pStyle w:val="Heading3"/>
        <w:rPr>
          <w:ins w:id="577" w:author="Dimmie Hendriks" w:date="2020-11-02T09:47:00Z"/>
          <w:del w:id="578" w:author="Jonas Götte" w:date="2020-11-04T08:57:00Z"/>
          <w:lang w:val="en-US"/>
        </w:rPr>
      </w:pPr>
      <w:ins w:id="579" w:author="Dimmie Hendriks" w:date="2020-11-02T09:46:00Z">
        <w:del w:id="580" w:author="Jonas Götte" w:date="2020-11-04T08:57:00Z">
          <w:r w:rsidDel="00175C78">
            <w:rPr>
              <w:lang w:val="en-US"/>
            </w:rPr>
            <w:delText xml:space="preserve">Description </w:delText>
          </w:r>
        </w:del>
      </w:ins>
      <w:ins w:id="581" w:author="Dimmie Hendriks" w:date="2020-11-02T09:57:00Z">
        <w:del w:id="582" w:author="Jonas Götte" w:date="2020-11-04T08:57:00Z">
          <w:r w:rsidR="00B802AE" w:rsidDel="00175C78">
            <w:rPr>
              <w:lang w:val="en-US"/>
            </w:rPr>
            <w:delText xml:space="preserve">of </w:delText>
          </w:r>
        </w:del>
      </w:ins>
      <w:ins w:id="583" w:author="Dimmie Hendriks" w:date="2020-11-02T09:46:00Z">
        <w:del w:id="584" w:author="Jonas Götte" w:date="2020-11-04T08:57:00Z">
          <w:r w:rsidDel="00175C78">
            <w:rPr>
              <w:lang w:val="en-US"/>
            </w:rPr>
            <w:delText>ind</w:delText>
          </w:r>
        </w:del>
      </w:ins>
      <w:ins w:id="585" w:author="Dimmie Hendriks" w:date="2020-11-02T09:57:00Z">
        <w:del w:id="586" w:author="Jonas Götte" w:date="2020-11-04T08:57:00Z">
          <w:r w:rsidR="00B802AE" w:rsidDel="00175C78">
            <w:rPr>
              <w:lang w:val="en-US"/>
            </w:rPr>
            <w:delText>ex</w:delText>
          </w:r>
        </w:del>
      </w:ins>
    </w:p>
    <w:p w14:paraId="175740E1" w14:textId="10A29B76" w:rsidR="00542F3E" w:rsidRPr="00542F3E" w:rsidDel="00175C78" w:rsidRDefault="00542F3E" w:rsidP="00542F3E">
      <w:pPr>
        <w:rPr>
          <w:del w:id="587" w:author="Jonas Götte" w:date="2020-11-04T08:57:00Z"/>
          <w:lang w:val="en-US"/>
        </w:rPr>
      </w:pPr>
    </w:p>
    <w:p w14:paraId="556D8577" w14:textId="3EFAE696" w:rsidR="00185B7E" w:rsidDel="00175C78" w:rsidRDefault="00185B7E" w:rsidP="00222AA7">
      <w:pPr>
        <w:rPr>
          <w:del w:id="588" w:author="Jonas Götte" w:date="2020-11-04T08:57:00Z"/>
          <w:b/>
          <w:lang w:val="en-US"/>
        </w:rPr>
      </w:pPr>
      <w:del w:id="589" w:author="Jonas Götte" w:date="2020-11-04T08:57:00Z">
        <w:r w:rsidDel="00175C78">
          <w:rPr>
            <w:noProof/>
          </w:rPr>
          <w:drawing>
            <wp:inline distT="0" distB="0" distL="0" distR="0" wp14:anchorId="4EA452D6" wp14:editId="110AC2EC">
              <wp:extent cx="2781300" cy="342900"/>
              <wp:effectExtent l="0" t="0" r="0" b="0"/>
              <wp:docPr id="3" name="Picture 2" descr="formula">
                <a:extLst xmlns:a="http://schemas.openxmlformats.org/drawingml/2006/main">
                  <a:ext uri="{FF2B5EF4-FFF2-40B4-BE49-F238E27FC236}">
                    <a16:creationId xmlns:a16="http://schemas.microsoft.com/office/drawing/2014/main" id="{A279D49D-179C-4D4D-A813-D9039C1AEA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formula">
                        <a:extLst>
                          <a:ext uri="{FF2B5EF4-FFF2-40B4-BE49-F238E27FC236}">
                            <a16:creationId xmlns:a16="http://schemas.microsoft.com/office/drawing/2014/main" id="{A279D49D-179C-4D4D-A813-D9039C1AEA05}"/>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3429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del>
    </w:p>
    <w:p w14:paraId="65A61100" w14:textId="50925422" w:rsidR="00185B7E" w:rsidDel="00175C78" w:rsidRDefault="00185B7E" w:rsidP="00185B7E">
      <w:pPr>
        <w:spacing w:after="0" w:line="240" w:lineRule="auto"/>
        <w:rPr>
          <w:del w:id="590" w:author="Jonas Götte" w:date="2020-11-04T08:57:00Z"/>
          <w:rFonts w:ascii="Calibri" w:eastAsia="Times New Roman" w:hAnsi="Calibri" w:cs="Calibri"/>
          <w:color w:val="000000"/>
          <w:lang w:val="en-US" w:eastAsia="nl-NL"/>
        </w:rPr>
      </w:pPr>
      <w:del w:id="591" w:author="Jonas Götte" w:date="2020-11-04T08:57:00Z">
        <w:r w:rsidRPr="00185B7E" w:rsidDel="00175C78">
          <w:rPr>
            <w:rFonts w:ascii="Calibri" w:eastAsia="Times New Roman" w:hAnsi="Calibri" w:cs="Calibri"/>
            <w:color w:val="000000"/>
            <w:lang w:val="en-US" w:eastAsia="nl-NL"/>
          </w:rPr>
          <w:delText>normalized NDVI on pixel-by-pixel basis</w:delText>
        </w:r>
      </w:del>
    </w:p>
    <w:p w14:paraId="2EE726FC" w14:textId="18B27897" w:rsidR="00185B7E" w:rsidDel="00175C78" w:rsidRDefault="00185B7E" w:rsidP="00185B7E">
      <w:pPr>
        <w:spacing w:after="0" w:line="240" w:lineRule="auto"/>
        <w:rPr>
          <w:del w:id="592" w:author="Jonas Götte" w:date="2020-11-04T08:57:00Z"/>
          <w:rFonts w:ascii="Calibri" w:eastAsia="Times New Roman" w:hAnsi="Calibri" w:cs="Calibri"/>
          <w:color w:val="000000"/>
          <w:lang w:val="en-US" w:eastAsia="nl-NL"/>
        </w:rPr>
      </w:pPr>
    </w:p>
    <w:p w14:paraId="74CF604B" w14:textId="1C75B960" w:rsidR="00185B7E" w:rsidRPr="00185B7E" w:rsidDel="00175C78" w:rsidRDefault="00185B7E" w:rsidP="00185B7E">
      <w:pPr>
        <w:spacing w:after="0" w:line="240" w:lineRule="auto"/>
        <w:rPr>
          <w:del w:id="593" w:author="Jonas Götte" w:date="2020-11-04T08:57:00Z"/>
          <w:lang w:val="en-US"/>
        </w:rPr>
      </w:pPr>
      <w:del w:id="594" w:author="Jonas Götte" w:date="2020-11-04T08:57:00Z">
        <w:r w:rsidRPr="00185B7E" w:rsidDel="00175C78">
          <w:rPr>
            <w:lang w:val="en-US"/>
          </w:rPr>
          <w:delText>“The normalization serves to emphasize relative changes in the local NDVI signal through time while reducing the influence of spatial variability in NDVI phenology between different land cover types and climatic conditions.”</w:delText>
        </w:r>
      </w:del>
    </w:p>
    <w:p w14:paraId="52AE19C7" w14:textId="6B5567F9" w:rsidR="00185B7E" w:rsidDel="00175C78" w:rsidRDefault="00185B7E" w:rsidP="00222AA7">
      <w:pPr>
        <w:rPr>
          <w:ins w:id="595" w:author="Dimmie Hendriks" w:date="2020-11-02T09:47:00Z"/>
          <w:del w:id="596" w:author="Jonas Götte" w:date="2020-11-04T08:57:00Z"/>
          <w:b/>
          <w:lang w:val="en-US"/>
        </w:rPr>
      </w:pPr>
    </w:p>
    <w:p w14:paraId="6060C2F0" w14:textId="7B193F09" w:rsidR="00542F3E" w:rsidDel="00175C78" w:rsidRDefault="00542F3E" w:rsidP="00542F3E">
      <w:pPr>
        <w:pStyle w:val="Heading3"/>
        <w:rPr>
          <w:ins w:id="597" w:author="Patricia Trambauer" w:date="2020-10-30T14:46:00Z"/>
          <w:del w:id="598" w:author="Jonas Götte" w:date="2020-11-04T08:57:00Z"/>
          <w:lang w:val="en-US"/>
        </w:rPr>
      </w:pPr>
      <w:ins w:id="599" w:author="Dimmie Hendriks" w:date="2020-11-02T09:47:00Z">
        <w:del w:id="600" w:author="Jonas Götte" w:date="2020-11-04T08:57:00Z">
          <w:r w:rsidDel="00175C78">
            <w:rPr>
              <w:lang w:val="en-US"/>
            </w:rPr>
            <w:delText>Literature / examples</w:delText>
          </w:r>
        </w:del>
      </w:ins>
    </w:p>
    <w:p w14:paraId="1FEAA625" w14:textId="41E12634" w:rsidR="00A736DB" w:rsidDel="00175C78" w:rsidRDefault="00A736DB" w:rsidP="00222AA7">
      <w:pPr>
        <w:rPr>
          <w:ins w:id="601" w:author="Patricia Trambauer" w:date="2020-10-30T14:47:00Z"/>
          <w:del w:id="602" w:author="Jonas Götte" w:date="2020-11-04T08:57:00Z"/>
          <w:b/>
          <w:lang w:val="en-US"/>
        </w:rPr>
      </w:pPr>
      <w:ins w:id="603" w:author="Patricia Trambauer" w:date="2020-10-30T14:47:00Z">
        <w:del w:id="604" w:author="Jonas Götte" w:date="2020-11-04T08:57:00Z">
          <w:r w:rsidDel="00175C78">
            <w:rPr>
              <w:b/>
              <w:lang w:val="en-US"/>
            </w:rPr>
            <w:delText xml:space="preserve">Please check this paper: </w:delText>
          </w:r>
        </w:del>
        <w:del w:id="605" w:author="Jonas Götte" w:date="2020-11-04T08:56:00Z">
          <w:r w:rsidDel="00175C78">
            <w:rPr>
              <w:b/>
              <w:lang w:val="en-US"/>
            </w:rPr>
            <w:fldChar w:fldCharType="begin"/>
          </w:r>
          <w:r w:rsidDel="00175C78">
            <w:rPr>
              <w:b/>
              <w:lang w:val="en-US"/>
            </w:rPr>
            <w:delInstrText xml:space="preserve"> HYPERLINK "</w:delInstrText>
          </w:r>
          <w:r w:rsidRPr="00A736DB" w:rsidDel="00175C78">
            <w:rPr>
              <w:b/>
              <w:lang w:val="en-US"/>
            </w:rPr>
            <w:delInstrText>https://hess.copernicus.org/articles/19/4581/2015/hess-19-4581-2015.pdf</w:delInstrText>
          </w:r>
          <w:r w:rsidDel="00175C78">
            <w:rPr>
              <w:b/>
              <w:lang w:val="en-US"/>
            </w:rPr>
            <w:delInstrText xml:space="preserve">" </w:delInstrText>
          </w:r>
          <w:r w:rsidDel="00175C78">
            <w:rPr>
              <w:b/>
              <w:lang w:val="en-US"/>
            </w:rPr>
            <w:fldChar w:fldCharType="separate"/>
          </w:r>
          <w:r w:rsidRPr="00225D01" w:rsidDel="00175C78">
            <w:rPr>
              <w:rStyle w:val="Hyperlink"/>
              <w:b/>
              <w:lang w:val="en-US"/>
            </w:rPr>
            <w:delText>https://hess.copernicus.org/articles/19/4581/2015/hess-19-4581-2015.pdf</w:delText>
          </w:r>
          <w:r w:rsidDel="00175C78">
            <w:rPr>
              <w:b/>
              <w:lang w:val="en-US"/>
            </w:rPr>
            <w:fldChar w:fldCharType="end"/>
          </w:r>
        </w:del>
      </w:ins>
    </w:p>
    <w:p w14:paraId="7000BB70" w14:textId="78CECCA0" w:rsidR="00A736DB" w:rsidDel="00175C78" w:rsidRDefault="00A736DB" w:rsidP="00222AA7">
      <w:pPr>
        <w:rPr>
          <w:ins w:id="606" w:author="Patricia Trambauer" w:date="2020-10-30T14:46:00Z"/>
          <w:del w:id="607" w:author="Jonas Götte" w:date="2020-11-04T08:57:00Z"/>
          <w:b/>
          <w:lang w:val="en-US"/>
        </w:rPr>
      </w:pPr>
      <w:ins w:id="608" w:author="Patricia Trambauer" w:date="2020-10-30T14:47:00Z">
        <w:del w:id="609" w:author="Jonas Götte" w:date="2020-11-04T08:57:00Z">
          <w:r w:rsidDel="00175C78">
            <w:rPr>
              <w:b/>
              <w:lang w:val="en-US"/>
            </w:rPr>
            <w:delText>Normally better to co</w:delText>
          </w:r>
        </w:del>
      </w:ins>
      <w:ins w:id="610" w:author="Patricia Trambauer" w:date="2020-10-30T14:48:00Z">
        <w:del w:id="611" w:author="Jonas Götte" w:date="2020-11-04T08:57:00Z">
          <w:r w:rsidDel="00175C78">
            <w:rPr>
              <w:b/>
              <w:lang w:val="en-US"/>
            </w:rPr>
            <w:delText xml:space="preserve">mpute anomalies of NDVI, e.g. VCI? </w:delText>
          </w:r>
        </w:del>
      </w:ins>
    </w:p>
    <w:p w14:paraId="32C150F3" w14:textId="719F12CD" w:rsidR="00A736DB" w:rsidRDefault="00A736DB" w:rsidP="00222AA7">
      <w:pPr>
        <w:rPr>
          <w:b/>
          <w:lang w:val="en-US"/>
        </w:rPr>
      </w:pPr>
      <w:ins w:id="612" w:author="Patricia Trambauer" w:date="2020-10-30T14:46:00Z">
        <w:del w:id="613" w:author="Jonas Götte" w:date="2020-11-04T08:56:00Z">
          <w:r w:rsidDel="00175C78">
            <w:rPr>
              <w:noProof/>
            </w:rPr>
            <w:drawing>
              <wp:inline distT="0" distB="0" distL="0" distR="0" wp14:anchorId="270F1C5F" wp14:editId="7EA13AF4">
                <wp:extent cx="5731510" cy="3530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3060"/>
                        </a:xfrm>
                        <a:prstGeom prst="rect">
                          <a:avLst/>
                        </a:prstGeom>
                      </pic:spPr>
                    </pic:pic>
                  </a:graphicData>
                </a:graphic>
              </wp:inline>
            </w:drawing>
          </w:r>
        </w:del>
      </w:ins>
    </w:p>
    <w:p w14:paraId="4B887D98" w14:textId="77777777" w:rsidR="00542F3E" w:rsidDel="00175C78" w:rsidRDefault="00542F3E">
      <w:pPr>
        <w:rPr>
          <w:ins w:id="614" w:author="Dimmie Hendriks" w:date="2020-11-02T09:47:00Z"/>
          <w:del w:id="615" w:author="Jonas Götte" w:date="2020-11-04T08:59:00Z"/>
          <w:b/>
          <w:lang w:val="en-US"/>
        </w:rPr>
      </w:pPr>
    </w:p>
    <w:p w14:paraId="365C7025" w14:textId="0F1D8BBF" w:rsidR="00542F3E" w:rsidDel="00175C78" w:rsidRDefault="00542F3E" w:rsidP="00542F3E">
      <w:pPr>
        <w:pStyle w:val="Heading3"/>
        <w:rPr>
          <w:ins w:id="616" w:author="Dimmie Hendriks" w:date="2020-11-02T09:47:00Z"/>
          <w:del w:id="617" w:author="Jonas Götte" w:date="2020-11-04T08:59:00Z"/>
          <w:lang w:val="en-US"/>
        </w:rPr>
      </w:pPr>
      <w:ins w:id="618" w:author="Dimmie Hendriks" w:date="2020-11-02T09:47:00Z">
        <w:del w:id="619" w:author="Jonas Götte" w:date="2020-11-04T08:59:00Z">
          <w:r w:rsidDel="00175C78">
            <w:rPr>
              <w:lang w:val="en-US"/>
            </w:rPr>
            <w:delText>Data required</w:delText>
          </w:r>
        </w:del>
      </w:ins>
    </w:p>
    <w:p w14:paraId="2AB1BFDC" w14:textId="735DB3C8" w:rsidR="00542F3E" w:rsidRPr="00175C78" w:rsidDel="00175C78" w:rsidRDefault="00542F3E">
      <w:pPr>
        <w:rPr>
          <w:ins w:id="620" w:author="Dimmie Hendriks" w:date="2020-11-02T09:47:00Z"/>
          <w:del w:id="621" w:author="Jonas Götte" w:date="2020-11-04T08:56:00Z"/>
          <w:lang w:val="en-US"/>
          <w:rPrChange w:id="622" w:author="Jonas Götte" w:date="2020-11-04T08:56:00Z">
            <w:rPr>
              <w:ins w:id="623" w:author="Dimmie Hendriks" w:date="2020-11-02T09:47:00Z"/>
              <w:del w:id="624" w:author="Jonas Götte" w:date="2020-11-04T08:56:00Z"/>
              <w:b/>
              <w:lang w:val="en-US"/>
            </w:rPr>
          </w:rPrChange>
        </w:rPr>
      </w:pPr>
      <w:ins w:id="625" w:author="Dimmie Hendriks" w:date="2020-11-02T09:47:00Z">
        <w:del w:id="626" w:author="Jonas Götte" w:date="2020-11-04T08:56:00Z">
          <w:r w:rsidRPr="00175C78" w:rsidDel="00175C78">
            <w:rPr>
              <w:lang w:val="en-US"/>
              <w:rPrChange w:id="627" w:author="Jonas Götte" w:date="2020-11-04T08:56:00Z">
                <w:rPr>
                  <w:b/>
                  <w:lang w:val="en-US"/>
                </w:rPr>
              </w:rPrChange>
            </w:rPr>
            <w:delText>…..</w:delText>
          </w:r>
        </w:del>
      </w:ins>
    </w:p>
    <w:p w14:paraId="2A2320A4" w14:textId="7737349F" w:rsidR="00542F3E" w:rsidRPr="00175C78" w:rsidDel="00175C78" w:rsidRDefault="00542F3E">
      <w:pPr>
        <w:rPr>
          <w:ins w:id="628" w:author="Dimmie Hendriks" w:date="2020-11-02T09:47:00Z"/>
          <w:del w:id="629" w:author="Jonas Götte" w:date="2020-11-04T08:59:00Z"/>
          <w:lang w:val="en-US"/>
          <w:rPrChange w:id="630" w:author="Jonas Götte" w:date="2020-11-04T08:56:00Z">
            <w:rPr>
              <w:ins w:id="631" w:author="Dimmie Hendriks" w:date="2020-11-02T09:47:00Z"/>
              <w:del w:id="632" w:author="Jonas Götte" w:date="2020-11-04T08:59:00Z"/>
              <w:lang w:val="en-US"/>
            </w:rPr>
          </w:rPrChange>
        </w:rPr>
      </w:pPr>
      <w:ins w:id="633" w:author="Dimmie Hendriks" w:date="2020-11-02T09:47:00Z">
        <w:del w:id="634" w:author="Jonas Götte" w:date="2020-11-04T08:56:00Z">
          <w:r w:rsidRPr="00175C78" w:rsidDel="00175C78">
            <w:rPr>
              <w:lang w:val="en-US"/>
              <w:rPrChange w:id="635" w:author="Jonas Götte" w:date="2020-11-04T08:56:00Z">
                <w:rPr>
                  <w:lang w:val="en-US"/>
                </w:rPr>
              </w:rPrChange>
            </w:rPr>
            <w:delText>Where can it be found?</w:delText>
          </w:r>
        </w:del>
      </w:ins>
    </w:p>
    <w:p w14:paraId="691D7ECB" w14:textId="566E6F58" w:rsidR="00542F3E" w:rsidRDefault="00542F3E">
      <w:pPr>
        <w:rPr>
          <w:ins w:id="636" w:author="Dimmie Hendriks" w:date="2020-11-02T09:47:00Z"/>
          <w:b/>
          <w:lang w:val="en-US"/>
        </w:rPr>
      </w:pPr>
    </w:p>
    <w:p w14:paraId="65B25B28" w14:textId="493453BD" w:rsidR="00542F3E" w:rsidRDefault="00542F3E" w:rsidP="00175C78">
      <w:pPr>
        <w:rPr>
          <w:ins w:id="637" w:author="Jonas Götte" w:date="2020-11-04T08:59:00Z"/>
          <w:lang w:val="en-US"/>
        </w:rPr>
      </w:pPr>
    </w:p>
    <w:p w14:paraId="777D4722" w14:textId="472F0B84" w:rsidR="00175C78" w:rsidRDefault="00175C78" w:rsidP="00175C78">
      <w:pPr>
        <w:rPr>
          <w:ins w:id="638" w:author="Jonas Götte" w:date="2020-11-04T08:59:00Z"/>
          <w:lang w:val="en-US"/>
        </w:rPr>
      </w:pPr>
    </w:p>
    <w:p w14:paraId="72D99434" w14:textId="7B4E153D" w:rsidR="00175C78" w:rsidRDefault="00175C78" w:rsidP="00175C78">
      <w:pPr>
        <w:rPr>
          <w:ins w:id="639" w:author="Jonas Götte" w:date="2020-11-04T08:59:00Z"/>
          <w:lang w:val="en-US"/>
        </w:rPr>
      </w:pPr>
    </w:p>
    <w:p w14:paraId="7D91BF37" w14:textId="13B5578E" w:rsidR="00175C78" w:rsidRDefault="00175C78" w:rsidP="00175C78">
      <w:pPr>
        <w:rPr>
          <w:ins w:id="640" w:author="Jonas Götte" w:date="2020-11-04T08:59:00Z"/>
          <w:lang w:val="en-US"/>
        </w:rPr>
      </w:pPr>
    </w:p>
    <w:p w14:paraId="2EEC9876" w14:textId="6EC2B066" w:rsidR="00175C78" w:rsidRDefault="00175C78" w:rsidP="00175C78">
      <w:pPr>
        <w:rPr>
          <w:ins w:id="641" w:author="Jonas Götte" w:date="2020-11-04T08:59:00Z"/>
          <w:lang w:val="en-US"/>
        </w:rPr>
      </w:pPr>
    </w:p>
    <w:p w14:paraId="3DF62D92" w14:textId="77777777" w:rsidR="00175C78" w:rsidRDefault="00175C78" w:rsidP="00175C78">
      <w:pPr>
        <w:rPr>
          <w:ins w:id="642" w:author="Dimmie Hendriks" w:date="2020-11-02T09:47:00Z"/>
          <w:lang w:val="en-US"/>
        </w:rPr>
        <w:pPrChange w:id="643" w:author="Jonas Götte" w:date="2020-11-04T08:59:00Z">
          <w:pPr/>
        </w:pPrChange>
      </w:pPr>
    </w:p>
    <w:p w14:paraId="652A3E7C" w14:textId="43FC82D7" w:rsidR="00542F3E" w:rsidDel="00175C78" w:rsidRDefault="00542F3E" w:rsidP="00175C78">
      <w:pPr>
        <w:rPr>
          <w:del w:id="644" w:author="Jonas Götte" w:date="2020-11-04T08:59:00Z"/>
          <w:lang w:val="en-US"/>
        </w:rPr>
        <w:pPrChange w:id="645" w:author="Jonas Götte" w:date="2020-11-04T08:59:00Z">
          <w:pPr>
            <w:pStyle w:val="Heading3"/>
          </w:pPr>
        </w:pPrChange>
      </w:pPr>
      <w:ins w:id="646" w:author="Dimmie Hendriks" w:date="2020-11-02T09:47:00Z">
        <w:del w:id="647" w:author="Jonas Götte" w:date="2020-11-04T08:59:00Z">
          <w:r w:rsidDel="00175C78">
            <w:rPr>
              <w:lang w:val="en-US"/>
            </w:rPr>
            <w:delText>Scripts of index datasets</w:delText>
          </w:r>
        </w:del>
      </w:ins>
    </w:p>
    <w:p w14:paraId="5D2733D6" w14:textId="77777777" w:rsidR="00175C78" w:rsidRPr="00175C78" w:rsidRDefault="00175C78" w:rsidP="00175C78">
      <w:pPr>
        <w:rPr>
          <w:ins w:id="648" w:author="Jonas Götte" w:date="2020-11-04T08:59:00Z"/>
          <w:lang w:val="en-US"/>
          <w:rPrChange w:id="649" w:author="Jonas Götte" w:date="2020-11-04T08:59:00Z">
            <w:rPr>
              <w:ins w:id="650" w:author="Jonas Götte" w:date="2020-11-04T08:59:00Z"/>
              <w:lang w:val="en-US"/>
            </w:rPr>
          </w:rPrChange>
        </w:rPr>
        <w:pPrChange w:id="651" w:author="Jonas Götte" w:date="2020-11-04T08:59:00Z">
          <w:pPr>
            <w:pStyle w:val="Heading3"/>
          </w:pPr>
        </w:pPrChange>
      </w:pPr>
    </w:p>
    <w:p w14:paraId="7C1FBCEF" w14:textId="3F1652AC" w:rsidR="003D073F" w:rsidRDefault="00542F3E" w:rsidP="00175C78">
      <w:pPr>
        <w:rPr>
          <w:lang w:val="en-US"/>
        </w:rPr>
        <w:pPrChange w:id="652" w:author="Jonas Götte" w:date="2020-11-04T08:59:00Z">
          <w:pPr/>
        </w:pPrChange>
      </w:pPr>
      <w:ins w:id="653" w:author="Dimmie Hendriks" w:date="2020-11-02T09:47:00Z">
        <w:del w:id="654" w:author="Jonas Götte" w:date="2020-11-04T08:59:00Z">
          <w:r w:rsidDel="00175C78">
            <w:rPr>
              <w:lang w:val="en-US"/>
            </w:rPr>
            <w:delText>…..</w:delText>
          </w:r>
        </w:del>
      </w:ins>
      <w:del w:id="655" w:author="Dimmie Hendriks" w:date="2020-11-02T09:47:00Z">
        <w:r w:rsidR="003D073F" w:rsidDel="00542F3E">
          <w:rPr>
            <w:lang w:val="en-US"/>
          </w:rPr>
          <w:br w:type="page"/>
        </w:r>
      </w:del>
    </w:p>
    <w:p w14:paraId="68A00E43" w14:textId="77777777" w:rsidR="00E504FE" w:rsidRPr="00185B7E" w:rsidRDefault="00E504FE" w:rsidP="00222AA7">
      <w:pPr>
        <w:pStyle w:val="Heading2"/>
        <w:rPr>
          <w:lang w:val="en-US"/>
        </w:rPr>
      </w:pPr>
      <w:bookmarkStart w:id="656" w:name="_Toc55373700"/>
      <w:r w:rsidRPr="00185B7E">
        <w:rPr>
          <w:lang w:val="en-US"/>
        </w:rPr>
        <w:t>EVI</w:t>
      </w:r>
      <w:bookmarkEnd w:id="537"/>
      <w:bookmarkEnd w:id="538"/>
      <w:r w:rsidR="00222AA7" w:rsidRPr="00185B7E">
        <w:rPr>
          <w:lang w:val="en-US"/>
        </w:rPr>
        <w:t xml:space="preserve"> – Enhanced Vegetation Index</w:t>
      </w:r>
      <w:bookmarkEnd w:id="656"/>
    </w:p>
    <w:p w14:paraId="2CC824CF" w14:textId="0986D26A" w:rsidR="00542F3E" w:rsidRDefault="00542F3E">
      <w:pPr>
        <w:pStyle w:val="Heading3"/>
        <w:rPr>
          <w:ins w:id="657" w:author="Dimmie Hendriks" w:date="2020-11-02T09:48:00Z"/>
          <w:lang w:val="en-US"/>
        </w:rPr>
        <w:pPrChange w:id="658" w:author="Dimmie Hendriks" w:date="2020-11-02T09:48:00Z">
          <w:pPr/>
        </w:pPrChange>
      </w:pPr>
      <w:ins w:id="659" w:author="Dimmie Hendriks" w:date="2020-11-02T09:48:00Z">
        <w:r>
          <w:rPr>
            <w:lang w:val="en-US"/>
          </w:rPr>
          <w:t xml:space="preserve">Description </w:t>
        </w:r>
      </w:ins>
      <w:ins w:id="660" w:author="Dimmie Hendriks" w:date="2020-11-02T09:57:00Z">
        <w:r w:rsidR="00B802AE">
          <w:rPr>
            <w:lang w:val="en-US"/>
          </w:rPr>
          <w:t xml:space="preserve">of </w:t>
        </w:r>
      </w:ins>
      <w:ins w:id="661" w:author="Dimmie Hendriks" w:date="2020-11-02T09:48:00Z">
        <w:r>
          <w:rPr>
            <w:lang w:val="en-US"/>
          </w:rPr>
          <w:t>ind</w:t>
        </w:r>
      </w:ins>
      <w:ins w:id="662" w:author="Dimmie Hendriks" w:date="2020-11-02T09:57:00Z">
        <w:r w:rsidR="00B802AE">
          <w:rPr>
            <w:lang w:val="en-US"/>
          </w:rPr>
          <w:t>ex</w:t>
        </w:r>
      </w:ins>
    </w:p>
    <w:p w14:paraId="5F5020D7" w14:textId="49B29965" w:rsidR="00E504FE" w:rsidDel="00370DFC" w:rsidRDefault="006A780E" w:rsidP="00370DFC">
      <w:pPr>
        <w:jc w:val="both"/>
        <w:rPr>
          <w:del w:id="663" w:author="Jonas Götte" w:date="2020-11-04T08:59:00Z"/>
          <w:lang w:val="en-US"/>
        </w:rPr>
        <w:pPrChange w:id="664" w:author="Jonas Götte" w:date="2020-11-04T08:59:00Z">
          <w:pPr/>
        </w:pPrChange>
      </w:pPr>
      <w:del w:id="665" w:author="Jonas Götte" w:date="2020-11-04T08:59:00Z">
        <w:r w:rsidDel="00175C78">
          <w:rPr>
            <w:lang w:val="en-US"/>
          </w:rPr>
          <w:delText xml:space="preserve">Improvement over </w:delText>
        </w:r>
        <w:r w:rsidR="007942CD" w:rsidDel="00175C78">
          <w:rPr>
            <w:lang w:val="en-US"/>
          </w:rPr>
          <w:delText>NDVI</w:delText>
        </w:r>
      </w:del>
      <w:ins w:id="666" w:author="Jonas Götte" w:date="2020-11-04T08:59:00Z">
        <w:r w:rsidR="00175C78">
          <w:rPr>
            <w:lang w:val="en-US"/>
          </w:rPr>
          <w:t>The enhanced vegetation index is an approved version of the NDVI</w:t>
        </w:r>
        <w:r w:rsidR="00370DFC">
          <w:rPr>
            <w:lang w:val="en-US"/>
          </w:rPr>
          <w:t xml:space="preserve"> and </w:t>
        </w:r>
      </w:ins>
    </w:p>
    <w:p w14:paraId="3249AB6C" w14:textId="0F18F614" w:rsidR="002168D7" w:rsidRDefault="007942CD" w:rsidP="00370DFC">
      <w:pPr>
        <w:jc w:val="both"/>
        <w:rPr>
          <w:ins w:id="667" w:author="Jonas Götte" w:date="2020-11-04T09:00:00Z"/>
          <w:rFonts w:ascii="Source Sans Pro" w:hAnsi="Source Sans Pro"/>
          <w:color w:val="333333"/>
          <w:sz w:val="21"/>
          <w:szCs w:val="21"/>
          <w:shd w:val="clear" w:color="auto" w:fill="FFFFFF"/>
          <w:lang w:val="en-US"/>
        </w:rPr>
      </w:pPr>
      <w:del w:id="668" w:author="Jonas Götte" w:date="2020-11-04T08:59:00Z">
        <w:r w:rsidDel="00370DFC">
          <w:rPr>
            <w:rFonts w:ascii="Source Sans Pro" w:hAnsi="Source Sans Pro"/>
            <w:color w:val="333333"/>
            <w:sz w:val="21"/>
            <w:szCs w:val="21"/>
            <w:shd w:val="clear" w:color="auto" w:fill="FFFFFF"/>
            <w:lang w:val="en-US"/>
          </w:rPr>
          <w:delText>“</w:delText>
        </w:r>
        <w:r w:rsidRPr="007942CD" w:rsidDel="00370DFC">
          <w:rPr>
            <w:rFonts w:ascii="Source Sans Pro" w:hAnsi="Source Sans Pro"/>
            <w:color w:val="333333"/>
            <w:sz w:val="21"/>
            <w:szCs w:val="21"/>
            <w:shd w:val="clear" w:color="auto" w:fill="FFFFFF"/>
            <w:lang w:val="en-US"/>
          </w:rPr>
          <w:delText xml:space="preserve">EVI </w:delText>
        </w:r>
      </w:del>
      <w:r w:rsidRPr="007942CD">
        <w:rPr>
          <w:rFonts w:ascii="Source Sans Pro" w:hAnsi="Source Sans Pro"/>
          <w:color w:val="333333"/>
          <w:sz w:val="21"/>
          <w:szCs w:val="21"/>
          <w:shd w:val="clear" w:color="auto" w:fill="FFFFFF"/>
          <w:lang w:val="en-US"/>
        </w:rPr>
        <w:t>corrects for some atmospheric conditions and canopy background noise and is more sensitive in areas with dense vegetation</w:t>
      </w:r>
      <w:ins w:id="669" w:author="Jonas Götte" w:date="2020-11-04T08:59:00Z">
        <w:r w:rsidR="00370DFC">
          <w:rPr>
            <w:rFonts w:ascii="Source Sans Pro" w:hAnsi="Source Sans Pro"/>
            <w:color w:val="333333"/>
            <w:sz w:val="21"/>
            <w:szCs w:val="21"/>
            <w:shd w:val="clear" w:color="auto" w:fill="FFFFFF"/>
            <w:lang w:val="en-US"/>
          </w:rPr>
          <w:t>.</w:t>
        </w:r>
      </w:ins>
      <w:del w:id="670" w:author="Jonas Götte" w:date="2020-11-04T08:59:00Z">
        <w:r w:rsidDel="00370DFC">
          <w:rPr>
            <w:rFonts w:ascii="Source Sans Pro" w:hAnsi="Source Sans Pro"/>
            <w:color w:val="333333"/>
            <w:sz w:val="21"/>
            <w:szCs w:val="21"/>
            <w:shd w:val="clear" w:color="auto" w:fill="FFFFFF"/>
            <w:lang w:val="en-US"/>
          </w:rPr>
          <w:delText>”</w:delText>
        </w:r>
      </w:del>
    </w:p>
    <w:p w14:paraId="4BA527D2" w14:textId="6D621C49" w:rsidR="00370DFC" w:rsidRDefault="00370DFC" w:rsidP="00370DFC">
      <w:pPr>
        <w:jc w:val="both"/>
        <w:rPr>
          <w:lang w:val="en-US"/>
        </w:rPr>
        <w:pPrChange w:id="671" w:author="Jonas Götte" w:date="2020-11-04T08:59:00Z">
          <w:pPr/>
        </w:pPrChange>
      </w:pPr>
      <w:ins w:id="672" w:author="Jonas Götte" w:date="2020-11-04T09:00:00Z">
        <w:r>
          <w:rPr>
            <w:rFonts w:ascii="Source Sans Pro" w:hAnsi="Source Sans Pro"/>
            <w:color w:val="333333"/>
            <w:sz w:val="21"/>
            <w:szCs w:val="21"/>
            <w:shd w:val="clear" w:color="auto" w:fill="FFFFFF"/>
            <w:lang w:val="en-US"/>
          </w:rPr>
          <w:t>It seems to be used less than NDVI but should be more powerful.</w:t>
        </w:r>
      </w:ins>
    </w:p>
    <w:p w14:paraId="2008C5A7" w14:textId="44482255" w:rsidR="00E504FE" w:rsidRDefault="00E504FE" w:rsidP="00185B7E">
      <w:pPr>
        <w:rPr>
          <w:ins w:id="673" w:author="Dimmie Hendriks" w:date="2020-11-02T09:48:00Z"/>
          <w:lang w:val="en-US"/>
        </w:rPr>
      </w:pPr>
    </w:p>
    <w:p w14:paraId="1E59F01F" w14:textId="2D25E121" w:rsidR="00542F3E" w:rsidRDefault="00542F3E">
      <w:pPr>
        <w:pStyle w:val="Heading3"/>
        <w:rPr>
          <w:ins w:id="674" w:author="Dimmie Hendriks" w:date="2020-11-02T09:48:00Z"/>
          <w:lang w:val="en-US"/>
        </w:rPr>
        <w:pPrChange w:id="675" w:author="Dimmie Hendriks" w:date="2020-11-02T09:49:00Z">
          <w:pPr/>
        </w:pPrChange>
      </w:pPr>
      <w:ins w:id="676" w:author="Dimmie Hendriks" w:date="2020-11-02T09:48:00Z">
        <w:r>
          <w:rPr>
            <w:lang w:val="en-US"/>
          </w:rPr>
          <w:t>Literature / examples</w:t>
        </w:r>
      </w:ins>
    </w:p>
    <w:p w14:paraId="4106D5A9" w14:textId="77777777" w:rsidR="00542F3E" w:rsidRPr="004B2C0C" w:rsidRDefault="00542F3E" w:rsidP="00542F3E">
      <w:pPr>
        <w:rPr>
          <w:lang w:val="en-US"/>
        </w:rPr>
      </w:pPr>
      <w:r w:rsidRPr="002168D7">
        <w:rPr>
          <w:lang w:val="en-US"/>
        </w:rPr>
        <w:t>https://www.usgs.gov/core-science-systems/nli/landsat/landsat-enhanced-vegetation-index</w:t>
      </w:r>
    </w:p>
    <w:p w14:paraId="213A6AC9" w14:textId="77777777" w:rsidR="00542F3E" w:rsidRDefault="00542F3E" w:rsidP="00185B7E">
      <w:pPr>
        <w:rPr>
          <w:lang w:val="en-US"/>
        </w:rPr>
      </w:pPr>
    </w:p>
    <w:p w14:paraId="629F6E52" w14:textId="278E2166" w:rsidR="00C9259F" w:rsidRPr="00C9259F" w:rsidRDefault="00C9259F">
      <w:pPr>
        <w:pStyle w:val="Heading3"/>
        <w:rPr>
          <w:lang w:val="en-US"/>
        </w:rPr>
        <w:pPrChange w:id="677" w:author="Dimmie Hendriks" w:date="2020-11-02T09:49:00Z">
          <w:pPr/>
        </w:pPrChange>
      </w:pPr>
      <w:del w:id="678" w:author="Dimmie Hendriks" w:date="2020-11-02T09:48:00Z">
        <w:r w:rsidRPr="00C9259F" w:rsidDel="00542F3E">
          <w:rPr>
            <w:lang w:val="en-US"/>
          </w:rPr>
          <w:delText>data</w:delText>
        </w:r>
      </w:del>
      <w:ins w:id="679" w:author="Dimmie Hendriks" w:date="2020-11-02T09:48:00Z">
        <w:r w:rsidR="00542F3E">
          <w:rPr>
            <w:lang w:val="en-US"/>
          </w:rPr>
          <w:t>D</w:t>
        </w:r>
        <w:r w:rsidR="00542F3E" w:rsidRPr="00C9259F">
          <w:rPr>
            <w:lang w:val="en-US"/>
          </w:rPr>
          <w:t>ata</w:t>
        </w:r>
        <w:r w:rsidR="00542F3E">
          <w:rPr>
            <w:lang w:val="en-US"/>
          </w:rPr>
          <w:t xml:space="preserve"> </w:t>
        </w:r>
      </w:ins>
      <w:ins w:id="680" w:author="Dimmie Hendriks" w:date="2020-11-02T09:49:00Z">
        <w:r w:rsidR="00542F3E">
          <w:rPr>
            <w:lang w:val="en-US"/>
          </w:rPr>
          <w:t>required</w:t>
        </w:r>
      </w:ins>
      <w:del w:id="681" w:author="Dimmie Hendriks" w:date="2020-11-02T09:48:00Z">
        <w:r w:rsidRPr="00C9259F" w:rsidDel="00542F3E">
          <w:rPr>
            <w:lang w:val="en-US"/>
          </w:rPr>
          <w:delText>:</w:delText>
        </w:r>
      </w:del>
    </w:p>
    <w:p w14:paraId="0ACC6FC5" w14:textId="0488BA96" w:rsidR="007942CD" w:rsidRDefault="00C9259F" w:rsidP="00185B7E">
      <w:pPr>
        <w:rPr>
          <w:b/>
          <w:lang w:val="en-US"/>
        </w:rPr>
      </w:pPr>
      <w:r w:rsidRPr="00370DFC">
        <w:rPr>
          <w:b/>
          <w:lang w:val="en-US"/>
          <w:rPrChange w:id="682" w:author="Jonas Götte" w:date="2020-11-04T09:05:00Z">
            <w:rPr>
              <w:b/>
              <w:highlight w:val="green"/>
              <w:lang w:val="en-US"/>
            </w:rPr>
          </w:rPrChange>
        </w:rPr>
        <w:t>usually available as complete product (see data overview)</w:t>
      </w:r>
    </w:p>
    <w:p w14:paraId="0C6AB196" w14:textId="742B7798" w:rsidR="00E67BCC" w:rsidRDefault="00E67BCC" w:rsidP="00185B7E">
      <w:pPr>
        <w:rPr>
          <w:b/>
          <w:lang w:val="en-US"/>
        </w:rPr>
      </w:pPr>
    </w:p>
    <w:p w14:paraId="4297F396" w14:textId="546F4E41" w:rsidR="00E67BCC" w:rsidRDefault="00542F3E">
      <w:pPr>
        <w:pStyle w:val="Heading3"/>
        <w:rPr>
          <w:ins w:id="683" w:author="Dimmie Hendriks" w:date="2020-11-02T09:49:00Z"/>
          <w:lang w:val="en-US"/>
        </w:rPr>
        <w:pPrChange w:id="684" w:author="Dimmie Hendriks" w:date="2020-11-02T09:49:00Z">
          <w:pPr/>
        </w:pPrChange>
      </w:pPr>
      <w:ins w:id="685" w:author="Dimmie Hendriks" w:date="2020-11-02T09:49:00Z">
        <w:r>
          <w:rPr>
            <w:lang w:val="en-US"/>
          </w:rPr>
          <w:t>Scripts or index dataset</w:t>
        </w:r>
      </w:ins>
    </w:p>
    <w:p w14:paraId="25D72D9D" w14:textId="77777777" w:rsidR="009D3E1E" w:rsidRDefault="009D3E1E" w:rsidP="009D3E1E">
      <w:pPr>
        <w:rPr>
          <w:ins w:id="686" w:author="Jonas Götte" w:date="2020-11-02T11:10:00Z"/>
          <w:lang w:val="en-US"/>
        </w:rPr>
      </w:pPr>
      <w:ins w:id="687" w:author="Jonas Götte" w:date="2020-11-02T11:10:00Z">
        <w:r w:rsidRPr="00107D95">
          <w:rPr>
            <w:lang w:val="en-US"/>
          </w:rPr>
          <w:t>https://developers.google.com/earth-engine/datasets/catalog/MODIS_006_MOD13A2</w:t>
        </w:r>
      </w:ins>
    </w:p>
    <w:p w14:paraId="4AFDA44B" w14:textId="77777777" w:rsidR="009D3E1E" w:rsidRPr="00107D95" w:rsidRDefault="009D3E1E" w:rsidP="009D3E1E">
      <w:pPr>
        <w:spacing w:after="0" w:line="240" w:lineRule="auto"/>
        <w:rPr>
          <w:ins w:id="688" w:author="Jonas Götte" w:date="2020-11-02T11:10:00Z"/>
          <w:rFonts w:ascii="Calibri" w:eastAsia="Times New Roman" w:hAnsi="Calibri" w:cs="Calibri"/>
          <w:color w:val="000000"/>
          <w:lang w:val="en-US" w:eastAsia="nl-NL"/>
        </w:rPr>
      </w:pPr>
      <w:ins w:id="689" w:author="Jonas Götte" w:date="2020-11-02T11:10:00Z">
        <w:r w:rsidRPr="00107D95">
          <w:rPr>
            <w:rFonts w:ascii="Calibri" w:eastAsia="Times New Roman" w:hAnsi="Calibri" w:cs="Calibri"/>
            <w:color w:val="000000"/>
            <w:lang w:val="en-US" w:eastAsia="nl-NL"/>
          </w:rPr>
          <w:t>https://developers.google.com/earth-engine/datasets/catalog/NOAA_VIIRS_001_VNP13A1</w:t>
        </w:r>
      </w:ins>
    </w:p>
    <w:p w14:paraId="1FA9E97E" w14:textId="77777777" w:rsidR="00542F3E" w:rsidRDefault="00542F3E" w:rsidP="00185B7E">
      <w:pPr>
        <w:rPr>
          <w:b/>
          <w:lang w:val="en-US"/>
        </w:rPr>
      </w:pPr>
    </w:p>
    <w:p w14:paraId="79192930" w14:textId="554E0974" w:rsidR="00E67BCC" w:rsidDel="00370DFC" w:rsidRDefault="00E67BCC" w:rsidP="00185B7E">
      <w:pPr>
        <w:rPr>
          <w:del w:id="690" w:author="Jonas Götte" w:date="2020-11-04T09:00:00Z"/>
          <w:b/>
          <w:lang w:val="en-US"/>
        </w:rPr>
      </w:pPr>
    </w:p>
    <w:p w14:paraId="2DCD7A16" w14:textId="3ED17AC1" w:rsidR="00E67BCC" w:rsidDel="00370DFC" w:rsidRDefault="00E67BCC" w:rsidP="00185B7E">
      <w:pPr>
        <w:rPr>
          <w:del w:id="691" w:author="Jonas Götte" w:date="2020-11-04T09:00:00Z"/>
          <w:b/>
          <w:lang w:val="en-US"/>
        </w:rPr>
      </w:pPr>
    </w:p>
    <w:p w14:paraId="055F1303" w14:textId="314663F6" w:rsidR="00E67BCC" w:rsidDel="00370DFC" w:rsidRDefault="00E67BCC" w:rsidP="00185B7E">
      <w:pPr>
        <w:rPr>
          <w:del w:id="692" w:author="Jonas Götte" w:date="2020-11-04T09:00:00Z"/>
          <w:b/>
          <w:lang w:val="en-US"/>
        </w:rPr>
      </w:pPr>
    </w:p>
    <w:p w14:paraId="771232AA" w14:textId="67E402A5" w:rsidR="00E67BCC" w:rsidDel="00370DFC" w:rsidRDefault="00E67BCC" w:rsidP="00185B7E">
      <w:pPr>
        <w:rPr>
          <w:del w:id="693" w:author="Jonas Götte" w:date="2020-11-04T09:00:00Z"/>
          <w:b/>
          <w:lang w:val="en-US"/>
        </w:rPr>
      </w:pPr>
    </w:p>
    <w:p w14:paraId="68A282B2" w14:textId="74759D0B" w:rsidR="00E67BCC" w:rsidDel="00370DFC" w:rsidRDefault="00E67BCC" w:rsidP="00185B7E">
      <w:pPr>
        <w:rPr>
          <w:del w:id="694" w:author="Jonas Götte" w:date="2020-11-04T09:00:00Z"/>
          <w:b/>
          <w:lang w:val="en-US"/>
        </w:rPr>
      </w:pPr>
    </w:p>
    <w:p w14:paraId="2EEA608C" w14:textId="77777777" w:rsidR="00542F3E" w:rsidDel="00175C78" w:rsidRDefault="00542F3E">
      <w:pPr>
        <w:rPr>
          <w:ins w:id="695" w:author="Dimmie Hendriks" w:date="2020-11-02T09:49:00Z"/>
          <w:del w:id="696" w:author="Jonas Götte" w:date="2020-11-04T08:56:00Z"/>
          <w:rFonts w:asciiTheme="majorHAnsi" w:eastAsiaTheme="majorEastAsia" w:hAnsiTheme="majorHAnsi" w:cstheme="majorBidi"/>
          <w:b/>
          <w:color w:val="000000" w:themeColor="text1"/>
          <w:sz w:val="26"/>
          <w:szCs w:val="26"/>
          <w:lang w:val="en-US"/>
        </w:rPr>
      </w:pPr>
      <w:ins w:id="697" w:author="Dimmie Hendriks" w:date="2020-11-02T09:49:00Z">
        <w:del w:id="698" w:author="Jonas Götte" w:date="2020-11-04T08:56:00Z">
          <w:r w:rsidDel="00175C78">
            <w:rPr>
              <w:lang w:val="en-US"/>
            </w:rPr>
            <w:br w:type="page"/>
          </w:r>
        </w:del>
      </w:ins>
    </w:p>
    <w:p w14:paraId="7889E8A8" w14:textId="67422B19" w:rsidR="00E67BCC" w:rsidDel="00175C78" w:rsidRDefault="00E67BCC" w:rsidP="00542F3E">
      <w:pPr>
        <w:pStyle w:val="Heading2"/>
        <w:rPr>
          <w:del w:id="699" w:author="Jonas Götte" w:date="2020-11-04T08:56:00Z"/>
          <w:lang w:val="en-US"/>
        </w:rPr>
      </w:pPr>
      <w:del w:id="700" w:author="Jonas Götte" w:date="2020-11-04T08:56:00Z">
        <w:r w:rsidDel="00175C78">
          <w:rPr>
            <w:lang w:val="en-US"/>
          </w:rPr>
          <w:lastRenderedPageBreak/>
          <w:delText>VHI – Vegetation Health Index</w:delText>
        </w:r>
      </w:del>
    </w:p>
    <w:p w14:paraId="5D24FE11" w14:textId="6BB351A3" w:rsidR="00542F3E" w:rsidDel="00175C78" w:rsidRDefault="00542F3E" w:rsidP="00542F3E">
      <w:pPr>
        <w:pStyle w:val="Heading3"/>
        <w:rPr>
          <w:ins w:id="701" w:author="Dimmie Hendriks" w:date="2020-11-02T09:50:00Z"/>
          <w:del w:id="702" w:author="Jonas Götte" w:date="2020-11-04T08:56:00Z"/>
          <w:lang w:val="en-US"/>
        </w:rPr>
      </w:pPr>
      <w:ins w:id="703" w:author="Dimmie Hendriks" w:date="2020-11-02T09:50:00Z">
        <w:del w:id="704" w:author="Jonas Götte" w:date="2020-11-04T08:56:00Z">
          <w:r w:rsidDel="00175C78">
            <w:rPr>
              <w:lang w:val="en-US"/>
            </w:rPr>
            <w:delText xml:space="preserve">Description </w:delText>
          </w:r>
        </w:del>
      </w:ins>
      <w:ins w:id="705" w:author="Dimmie Hendriks" w:date="2020-11-02T09:58:00Z">
        <w:del w:id="706" w:author="Jonas Götte" w:date="2020-11-04T08:56:00Z">
          <w:r w:rsidR="00B802AE" w:rsidDel="00175C78">
            <w:rPr>
              <w:lang w:val="en-US"/>
            </w:rPr>
            <w:delText xml:space="preserve">of </w:delText>
          </w:r>
        </w:del>
      </w:ins>
      <w:ins w:id="707" w:author="Dimmie Hendriks" w:date="2020-11-02T09:50:00Z">
        <w:del w:id="708" w:author="Jonas Götte" w:date="2020-11-04T08:56:00Z">
          <w:r w:rsidDel="00175C78">
            <w:rPr>
              <w:lang w:val="en-US"/>
            </w:rPr>
            <w:delText>ind</w:delText>
          </w:r>
        </w:del>
      </w:ins>
      <w:ins w:id="709" w:author="Dimmie Hendriks" w:date="2020-11-02T09:58:00Z">
        <w:del w:id="710" w:author="Jonas Götte" w:date="2020-11-04T08:56:00Z">
          <w:r w:rsidR="00B802AE" w:rsidDel="00175C78">
            <w:rPr>
              <w:lang w:val="en-US"/>
            </w:rPr>
            <w:delText>ex</w:delText>
          </w:r>
        </w:del>
      </w:ins>
    </w:p>
    <w:p w14:paraId="21A21502" w14:textId="5B74D3F5" w:rsidR="00542F3E" w:rsidRPr="00497BB6" w:rsidDel="00175C78" w:rsidRDefault="00542F3E" w:rsidP="00542F3E">
      <w:pPr>
        <w:rPr>
          <w:del w:id="711" w:author="Jonas Götte" w:date="2020-11-04T08:56:00Z"/>
          <w:moveTo w:id="712" w:author="Dimmie Hendriks" w:date="2020-11-02T09:50:00Z"/>
          <w:color w:val="FF0000"/>
          <w:lang w:val="en-US"/>
        </w:rPr>
      </w:pPr>
      <w:moveToRangeStart w:id="713" w:author="Dimmie Hendriks" w:date="2020-11-02T09:50:00Z" w:name="move55203064"/>
      <w:moveTo w:id="714" w:author="Dimmie Hendriks" w:date="2020-11-02T09:50:00Z">
        <w:del w:id="715" w:author="Jonas Götte" w:date="2020-11-04T08:56:00Z">
          <w:r w:rsidDel="00175C78">
            <w:rPr>
              <w:lang w:val="en-US"/>
            </w:rPr>
            <w:delText>(</w:delText>
          </w:r>
          <w:r w:rsidDel="00175C78">
            <w:rPr>
              <w:i/>
              <w:color w:val="FF0000"/>
              <w:lang w:val="en-US"/>
            </w:rPr>
            <w:delText>needs to be looked up</w:delText>
          </w:r>
          <w:r w:rsidRPr="00497BB6" w:rsidDel="00175C78">
            <w:rPr>
              <w:color w:val="000000" w:themeColor="text1"/>
              <w:lang w:val="en-US"/>
            </w:rPr>
            <w:delText>)</w:delText>
          </w:r>
        </w:del>
      </w:moveTo>
    </w:p>
    <w:p w14:paraId="620CC265" w14:textId="09423000" w:rsidR="00542F3E" w:rsidRPr="00862938" w:rsidDel="00175C78" w:rsidRDefault="00542F3E" w:rsidP="00542F3E">
      <w:pPr>
        <w:rPr>
          <w:del w:id="716" w:author="Jonas Götte" w:date="2020-11-04T08:56:00Z"/>
          <w:moveTo w:id="717" w:author="Dimmie Hendriks" w:date="2020-11-02T09:50:00Z"/>
          <w:lang w:val="en-US"/>
        </w:rPr>
      </w:pPr>
      <w:moveTo w:id="718" w:author="Dimmie Hendriks" w:date="2020-11-02T09:50:00Z">
        <w:del w:id="719" w:author="Jonas Götte" w:date="2020-11-04T08:56:00Z">
          <w:r w:rsidDel="00175C78">
            <w:rPr>
              <w:lang w:val="en-US"/>
            </w:rPr>
            <w:delText>m</w:delText>
          </w:r>
          <w:r w:rsidRPr="00862938" w:rsidDel="00175C78">
            <w:rPr>
              <w:lang w:val="en-US"/>
            </w:rPr>
            <w:delText>ostly used for Agricultural Stress Index (see below)</w:delText>
          </w:r>
        </w:del>
      </w:moveTo>
    </w:p>
    <w:moveToRangeEnd w:id="713"/>
    <w:p w14:paraId="183E1A98" w14:textId="1786F41A" w:rsidR="00542F3E" w:rsidDel="00175C78" w:rsidRDefault="00542F3E" w:rsidP="00542F3E">
      <w:pPr>
        <w:rPr>
          <w:ins w:id="720" w:author="Dimmie Hendriks" w:date="2020-11-02T09:50:00Z"/>
          <w:del w:id="721" w:author="Jonas Götte" w:date="2020-11-04T08:56:00Z"/>
          <w:lang w:val="en-US"/>
        </w:rPr>
      </w:pPr>
    </w:p>
    <w:p w14:paraId="218EF9BC" w14:textId="3BA44894" w:rsidR="00542F3E" w:rsidDel="00175C78" w:rsidRDefault="00542F3E" w:rsidP="00542F3E">
      <w:pPr>
        <w:pStyle w:val="Heading3"/>
        <w:rPr>
          <w:ins w:id="722" w:author="Dimmie Hendriks" w:date="2020-11-02T09:50:00Z"/>
          <w:del w:id="723" w:author="Jonas Götte" w:date="2020-11-04T08:56:00Z"/>
          <w:lang w:val="en-US"/>
        </w:rPr>
      </w:pPr>
      <w:ins w:id="724" w:author="Dimmie Hendriks" w:date="2020-11-02T09:50:00Z">
        <w:del w:id="725" w:author="Jonas Götte" w:date="2020-11-04T08:56:00Z">
          <w:r w:rsidDel="00175C78">
            <w:rPr>
              <w:lang w:val="en-US"/>
            </w:rPr>
            <w:delText>Literature / examples</w:delText>
          </w:r>
        </w:del>
      </w:ins>
    </w:p>
    <w:p w14:paraId="050F63D6" w14:textId="28811828" w:rsidR="00542F3E" w:rsidDel="00175C78" w:rsidRDefault="00542F3E" w:rsidP="00542F3E">
      <w:pPr>
        <w:rPr>
          <w:ins w:id="726" w:author="Dimmie Hendriks" w:date="2020-11-02T09:50:00Z"/>
          <w:del w:id="727" w:author="Jonas Götte" w:date="2020-11-04T08:56:00Z"/>
          <w:lang w:val="en-US"/>
        </w:rPr>
      </w:pPr>
    </w:p>
    <w:p w14:paraId="3A75C79C" w14:textId="14872254" w:rsidR="00542F3E" w:rsidRPr="00C9259F" w:rsidDel="00175C78" w:rsidRDefault="00542F3E" w:rsidP="00542F3E">
      <w:pPr>
        <w:pStyle w:val="Heading3"/>
        <w:rPr>
          <w:ins w:id="728" w:author="Dimmie Hendriks" w:date="2020-11-02T09:50:00Z"/>
          <w:del w:id="729" w:author="Jonas Götte" w:date="2020-11-04T08:56:00Z"/>
          <w:lang w:val="en-US"/>
        </w:rPr>
      </w:pPr>
      <w:ins w:id="730" w:author="Dimmie Hendriks" w:date="2020-11-02T09:50:00Z">
        <w:del w:id="731" w:author="Jonas Götte" w:date="2020-11-04T08:56:00Z">
          <w:r w:rsidDel="00175C78">
            <w:rPr>
              <w:lang w:val="en-US"/>
            </w:rPr>
            <w:delText>D</w:delText>
          </w:r>
          <w:r w:rsidRPr="00C9259F" w:rsidDel="00175C78">
            <w:rPr>
              <w:lang w:val="en-US"/>
            </w:rPr>
            <w:delText>ata</w:delText>
          </w:r>
          <w:r w:rsidDel="00175C78">
            <w:rPr>
              <w:lang w:val="en-US"/>
            </w:rPr>
            <w:delText xml:space="preserve"> required</w:delText>
          </w:r>
        </w:del>
      </w:ins>
    </w:p>
    <w:p w14:paraId="53776E5B" w14:textId="34A1F130" w:rsidR="00542F3E" w:rsidDel="00175C78" w:rsidRDefault="00542F3E" w:rsidP="00542F3E">
      <w:pPr>
        <w:rPr>
          <w:ins w:id="732" w:author="Dimmie Hendriks" w:date="2020-11-02T09:50:00Z"/>
          <w:del w:id="733" w:author="Jonas Götte" w:date="2020-11-04T08:56:00Z"/>
          <w:b/>
          <w:lang w:val="en-US"/>
        </w:rPr>
      </w:pPr>
      <w:ins w:id="734" w:author="Dimmie Hendriks" w:date="2020-11-02T09:50:00Z">
        <w:del w:id="735" w:author="Jonas Götte" w:date="2020-11-04T08:56:00Z">
          <w:r w:rsidRPr="00F92CC9" w:rsidDel="00175C78">
            <w:rPr>
              <w:b/>
              <w:highlight w:val="green"/>
              <w:lang w:val="en-US"/>
            </w:rPr>
            <w:delText>usually available as complete product (see data overview)</w:delText>
          </w:r>
        </w:del>
      </w:ins>
    </w:p>
    <w:p w14:paraId="5A54869D" w14:textId="192F0ED5" w:rsidR="00542F3E" w:rsidRPr="00BC1DA6" w:rsidDel="00175C78" w:rsidRDefault="00542F3E" w:rsidP="00542F3E">
      <w:pPr>
        <w:rPr>
          <w:ins w:id="736" w:author="Dimmie Hendriks" w:date="2020-11-02T09:50:00Z"/>
          <w:del w:id="737" w:author="Jonas Götte" w:date="2020-11-04T08:56:00Z"/>
          <w:rFonts w:ascii="Source Sans Pro" w:hAnsi="Source Sans Pro"/>
          <w:color w:val="333333"/>
          <w:sz w:val="21"/>
          <w:szCs w:val="21"/>
          <w:shd w:val="clear" w:color="auto" w:fill="FFFFFF"/>
          <w:lang w:val="en-US"/>
        </w:rPr>
      </w:pPr>
      <w:ins w:id="738" w:author="Dimmie Hendriks" w:date="2020-11-02T09:50:00Z">
        <w:del w:id="739" w:author="Jonas Götte" w:date="2020-11-04T08:56:00Z">
          <w:r w:rsidRPr="00BC1DA6" w:rsidDel="00175C78">
            <w:rPr>
              <w:rFonts w:ascii="Source Sans Pro" w:hAnsi="Source Sans Pro"/>
              <w:color w:val="333333"/>
              <w:sz w:val="21"/>
              <w:szCs w:val="21"/>
              <w:shd w:val="clear" w:color="auto" w:fill="FFFFFF"/>
              <w:lang w:val="en-US"/>
            </w:rPr>
            <w:delText>AVHRR satellite data</w:delText>
          </w:r>
        </w:del>
      </w:ins>
    </w:p>
    <w:p w14:paraId="27D18C3A" w14:textId="1329D8AD" w:rsidR="00542F3E" w:rsidDel="00175C78" w:rsidRDefault="00542F3E" w:rsidP="00542F3E">
      <w:pPr>
        <w:rPr>
          <w:ins w:id="740" w:author="Dimmie Hendriks" w:date="2020-11-02T09:50:00Z"/>
          <w:del w:id="741" w:author="Jonas Götte" w:date="2020-11-04T08:56:00Z"/>
          <w:b/>
          <w:lang w:val="en-US"/>
        </w:rPr>
      </w:pPr>
      <w:ins w:id="742" w:author="Dimmie Hendriks" w:date="2020-11-02T09:51:00Z">
        <w:del w:id="743" w:author="Jonas Götte" w:date="2020-11-04T08:56:00Z">
          <w:r w:rsidRPr="00542F3E" w:rsidDel="00175C78">
            <w:rPr>
              <w:b/>
              <w:highlight w:val="yellow"/>
              <w:lang w:val="en-US"/>
            </w:rPr>
            <w:delText>Where can this be found?</w:delText>
          </w:r>
        </w:del>
      </w:ins>
    </w:p>
    <w:p w14:paraId="2CFD4784" w14:textId="5091C4B0" w:rsidR="00542F3E" w:rsidDel="00175C78" w:rsidRDefault="00542F3E" w:rsidP="00542F3E">
      <w:pPr>
        <w:pStyle w:val="Heading3"/>
        <w:rPr>
          <w:ins w:id="744" w:author="Dimmie Hendriks" w:date="2020-11-02T09:50:00Z"/>
          <w:del w:id="745" w:author="Jonas Götte" w:date="2020-11-04T08:56:00Z"/>
          <w:lang w:val="en-US"/>
        </w:rPr>
      </w:pPr>
      <w:ins w:id="746" w:author="Dimmie Hendriks" w:date="2020-11-02T09:50:00Z">
        <w:del w:id="747" w:author="Jonas Götte" w:date="2020-11-04T08:56:00Z">
          <w:r w:rsidDel="00175C78">
            <w:rPr>
              <w:lang w:val="en-US"/>
            </w:rPr>
            <w:delText>Scripts or index dataset</w:delText>
          </w:r>
        </w:del>
      </w:ins>
    </w:p>
    <w:p w14:paraId="0BAD6082" w14:textId="03337161" w:rsidR="00542F3E" w:rsidDel="00175C78" w:rsidRDefault="00542F3E" w:rsidP="00542F3E">
      <w:pPr>
        <w:rPr>
          <w:ins w:id="748" w:author="Dimmie Hendriks" w:date="2020-11-02T09:50:00Z"/>
          <w:del w:id="749" w:author="Jonas Götte" w:date="2020-11-04T08:56:00Z"/>
          <w:b/>
          <w:lang w:val="en-US"/>
        </w:rPr>
      </w:pPr>
    </w:p>
    <w:p w14:paraId="39575F66" w14:textId="77777777" w:rsidR="00542F3E" w:rsidDel="00370DFC" w:rsidRDefault="00542F3E" w:rsidP="00497BB6">
      <w:pPr>
        <w:rPr>
          <w:ins w:id="750" w:author="Dimmie Hendriks" w:date="2020-11-02T09:50:00Z"/>
          <w:del w:id="751" w:author="Jonas Götte" w:date="2020-11-04T09:00:00Z"/>
          <w:lang w:val="en-US"/>
        </w:rPr>
      </w:pPr>
    </w:p>
    <w:p w14:paraId="0A46E752" w14:textId="77777777" w:rsidR="00542F3E" w:rsidDel="00370DFC" w:rsidRDefault="00542F3E" w:rsidP="00497BB6">
      <w:pPr>
        <w:rPr>
          <w:ins w:id="752" w:author="Dimmie Hendriks" w:date="2020-11-02T09:50:00Z"/>
          <w:del w:id="753" w:author="Jonas Götte" w:date="2020-11-04T09:00:00Z"/>
          <w:lang w:val="en-US"/>
        </w:rPr>
      </w:pPr>
    </w:p>
    <w:p w14:paraId="4261687F" w14:textId="4E158DCB" w:rsidR="00497BB6" w:rsidRPr="00497BB6" w:rsidDel="00542F3E" w:rsidRDefault="00497BB6" w:rsidP="00497BB6">
      <w:pPr>
        <w:rPr>
          <w:moveFrom w:id="754" w:author="Dimmie Hendriks" w:date="2020-11-02T09:50:00Z"/>
          <w:color w:val="FF0000"/>
          <w:lang w:val="en-US"/>
        </w:rPr>
      </w:pPr>
      <w:moveFromRangeStart w:id="755" w:author="Dimmie Hendriks" w:date="2020-11-02T09:50:00Z" w:name="move55203064"/>
      <w:moveFrom w:id="756" w:author="Dimmie Hendriks" w:date="2020-11-02T09:50:00Z">
        <w:r w:rsidDel="00542F3E">
          <w:rPr>
            <w:lang w:val="en-US"/>
          </w:rPr>
          <w:t>(</w:t>
        </w:r>
        <w:r w:rsidDel="00542F3E">
          <w:rPr>
            <w:i/>
            <w:color w:val="FF0000"/>
            <w:lang w:val="en-US"/>
          </w:rPr>
          <w:t>needs to be looked up</w:t>
        </w:r>
        <w:r w:rsidRPr="00497BB6" w:rsidDel="00542F3E">
          <w:rPr>
            <w:color w:val="000000" w:themeColor="text1"/>
            <w:lang w:val="en-US"/>
          </w:rPr>
          <w:t>)</w:t>
        </w:r>
      </w:moveFrom>
    </w:p>
    <w:p w14:paraId="79BC5B73" w14:textId="113E647F" w:rsidR="00E67BCC" w:rsidRPr="00862938" w:rsidDel="00542F3E" w:rsidRDefault="00862938" w:rsidP="00185B7E">
      <w:pPr>
        <w:rPr>
          <w:moveFrom w:id="757" w:author="Dimmie Hendriks" w:date="2020-11-02T09:50:00Z"/>
          <w:lang w:val="en-US"/>
        </w:rPr>
      </w:pPr>
      <w:moveFrom w:id="758" w:author="Dimmie Hendriks" w:date="2020-11-02T09:50:00Z">
        <w:r w:rsidDel="00542F3E">
          <w:rPr>
            <w:lang w:val="en-US"/>
          </w:rPr>
          <w:t>m</w:t>
        </w:r>
        <w:r w:rsidR="00497BB6" w:rsidRPr="00862938" w:rsidDel="00542F3E">
          <w:rPr>
            <w:lang w:val="en-US"/>
          </w:rPr>
          <w:t xml:space="preserve">ostly used </w:t>
        </w:r>
        <w:r w:rsidRPr="00862938" w:rsidDel="00542F3E">
          <w:rPr>
            <w:lang w:val="en-US"/>
          </w:rPr>
          <w:t>for Agricultural Stress Index (see below)</w:t>
        </w:r>
      </w:moveFrom>
    </w:p>
    <w:moveFromRangeEnd w:id="755"/>
    <w:p w14:paraId="796D033D" w14:textId="77777777" w:rsidR="00E67BCC" w:rsidRPr="00497BB6" w:rsidRDefault="00E67BCC" w:rsidP="00185B7E">
      <w:pPr>
        <w:rPr>
          <w:rFonts w:ascii="Helvetica" w:hAnsi="Helvetica"/>
          <w:color w:val="333333"/>
          <w:sz w:val="21"/>
          <w:szCs w:val="21"/>
          <w:shd w:val="clear" w:color="auto" w:fill="F9F9F9"/>
          <w:lang w:val="en-US"/>
        </w:rPr>
      </w:pPr>
    </w:p>
    <w:p w14:paraId="476971D8" w14:textId="77777777" w:rsidR="00E67BCC" w:rsidRPr="00BC1DA6" w:rsidDel="00370DFC" w:rsidRDefault="00E67BCC" w:rsidP="00185B7E">
      <w:pPr>
        <w:rPr>
          <w:del w:id="759" w:author="Jonas Götte" w:date="2020-11-04T09:00:00Z"/>
          <w:u w:val="single"/>
          <w:lang w:val="en-US"/>
        </w:rPr>
      </w:pPr>
    </w:p>
    <w:p w14:paraId="7A6AAFF9" w14:textId="31D22265" w:rsidR="007942CD" w:rsidDel="00370DFC" w:rsidRDefault="007942CD" w:rsidP="00185B7E">
      <w:pPr>
        <w:rPr>
          <w:del w:id="760" w:author="Jonas Götte" w:date="2020-11-04T09:00:00Z"/>
          <w:lang w:val="en-US"/>
        </w:rPr>
      </w:pPr>
    </w:p>
    <w:p w14:paraId="657E3B41" w14:textId="06D52274" w:rsidR="007942CD" w:rsidDel="00370DFC" w:rsidRDefault="007942CD" w:rsidP="00185B7E">
      <w:pPr>
        <w:rPr>
          <w:del w:id="761" w:author="Jonas Götte" w:date="2020-11-04T09:00:00Z"/>
          <w:lang w:val="en-US"/>
        </w:rPr>
      </w:pPr>
    </w:p>
    <w:p w14:paraId="3997716A" w14:textId="07D9C02A" w:rsidR="007942CD" w:rsidDel="00370DFC" w:rsidRDefault="007942CD" w:rsidP="00185B7E">
      <w:pPr>
        <w:rPr>
          <w:del w:id="762" w:author="Jonas Götte" w:date="2020-11-04T09:00:00Z"/>
          <w:lang w:val="en-US"/>
        </w:rPr>
      </w:pPr>
    </w:p>
    <w:p w14:paraId="47ADD19E" w14:textId="724F6360" w:rsidR="000879F9" w:rsidDel="00370DFC" w:rsidRDefault="000879F9" w:rsidP="00185B7E">
      <w:pPr>
        <w:rPr>
          <w:del w:id="763" w:author="Jonas Götte" w:date="2020-11-04T09:00:00Z"/>
          <w:lang w:val="en-US"/>
        </w:rPr>
      </w:pPr>
    </w:p>
    <w:p w14:paraId="6AA456EE" w14:textId="63FFDF5D" w:rsidR="000879F9" w:rsidDel="00370DFC" w:rsidRDefault="000879F9" w:rsidP="00185B7E">
      <w:pPr>
        <w:rPr>
          <w:del w:id="764" w:author="Jonas Götte" w:date="2020-11-04T09:00:00Z"/>
          <w:lang w:val="en-US"/>
        </w:rPr>
      </w:pPr>
    </w:p>
    <w:p w14:paraId="6A28DFBB" w14:textId="39BA1E6E" w:rsidR="000879F9" w:rsidRDefault="000879F9" w:rsidP="00185B7E">
      <w:pPr>
        <w:rPr>
          <w:lang w:val="en-US"/>
        </w:rPr>
      </w:pPr>
    </w:p>
    <w:p w14:paraId="0B936094" w14:textId="2ADB3CF3" w:rsidR="00E504FE" w:rsidRPr="004B2C0C" w:rsidDel="00370DFC" w:rsidRDefault="00E504FE" w:rsidP="00370DFC">
      <w:pPr>
        <w:pStyle w:val="Heading1"/>
        <w:rPr>
          <w:del w:id="765" w:author="Jonas Götte" w:date="2020-11-04T09:00:00Z"/>
          <w:lang w:val="en-US"/>
        </w:rPr>
        <w:pPrChange w:id="766" w:author="Jonas Götte" w:date="2020-11-04T09:00:00Z">
          <w:pPr>
            <w:pStyle w:val="Heading2"/>
          </w:pPr>
        </w:pPrChange>
      </w:pPr>
      <w:del w:id="767" w:author="Jonas Götte" w:date="2020-11-04T09:00:00Z">
        <w:r w:rsidRPr="004B2C0C" w:rsidDel="00370DFC">
          <w:rPr>
            <w:lang w:val="en-US"/>
          </w:rPr>
          <w:br w:type="page"/>
        </w:r>
      </w:del>
    </w:p>
    <w:p w14:paraId="2FECB721" w14:textId="218AE2AB" w:rsidR="00E504FE" w:rsidRDefault="00E504FE" w:rsidP="00370DFC">
      <w:pPr>
        <w:pStyle w:val="Heading1"/>
        <w:rPr>
          <w:ins w:id="768" w:author="Jonas Götte" w:date="2020-11-04T09:10:00Z"/>
          <w:lang w:val="en-US"/>
        </w:rPr>
      </w:pPr>
      <w:bookmarkStart w:id="769" w:name="_Toc54897760"/>
      <w:bookmarkStart w:id="770" w:name="_Toc54900152"/>
      <w:bookmarkStart w:id="771" w:name="_Toc55373701"/>
      <w:r w:rsidRPr="00222AA7">
        <w:rPr>
          <w:lang w:val="en-US"/>
        </w:rPr>
        <w:lastRenderedPageBreak/>
        <w:t>Agriculture</w:t>
      </w:r>
      <w:bookmarkEnd w:id="769"/>
      <w:bookmarkEnd w:id="770"/>
      <w:bookmarkEnd w:id="771"/>
    </w:p>
    <w:p w14:paraId="682687BF" w14:textId="58C93283" w:rsidR="00D80AD9" w:rsidRPr="00D80AD9" w:rsidRDefault="00D80AD9" w:rsidP="00D80AD9">
      <w:pPr>
        <w:pStyle w:val="Heading2"/>
        <w:rPr>
          <w:lang w:val="en-US"/>
          <w:rPrChange w:id="772" w:author="Jonas Götte" w:date="2020-11-04T09:10:00Z">
            <w:rPr>
              <w:lang w:val="en-US"/>
            </w:rPr>
          </w:rPrChange>
        </w:rPr>
        <w:pPrChange w:id="773" w:author="Jonas Götte" w:date="2020-11-04T09:11:00Z">
          <w:pPr>
            <w:pStyle w:val="Heading1"/>
          </w:pPr>
        </w:pPrChange>
      </w:pPr>
      <w:bookmarkStart w:id="774" w:name="_Toc55373702"/>
      <w:ins w:id="775" w:author="Jonas Götte" w:date="2020-11-04T09:10:00Z">
        <w:r w:rsidRPr="00497BB6">
          <w:rPr>
            <w:lang w:val="en-US"/>
          </w:rPr>
          <w:t>Agriculture Stress Index (ASI)</w:t>
        </w:r>
      </w:ins>
      <w:bookmarkEnd w:id="774"/>
      <w:ins w:id="776" w:author="Jonas Götte" w:date="2020-11-04T09:14:00Z">
        <w:r w:rsidR="009A5ADD">
          <w:rPr>
            <w:lang w:val="en-US"/>
          </w:rPr>
          <w:t xml:space="preserve"> (incomplete)</w:t>
        </w:r>
      </w:ins>
    </w:p>
    <w:p w14:paraId="6A771FBC" w14:textId="77777777" w:rsidR="00542F3E" w:rsidRDefault="00542F3E">
      <w:pPr>
        <w:pStyle w:val="Heading3"/>
        <w:rPr>
          <w:ins w:id="777" w:author="Dimmie Hendriks" w:date="2020-11-02T09:51:00Z"/>
          <w:lang w:val="en-US"/>
        </w:rPr>
        <w:pPrChange w:id="778" w:author="Dimmie Hendriks" w:date="2020-11-02T09:52:00Z">
          <w:pPr/>
        </w:pPrChange>
      </w:pPr>
      <w:ins w:id="779" w:author="Dimmie Hendriks" w:date="2020-11-02T09:51:00Z">
        <w:r>
          <w:rPr>
            <w:lang w:val="en-US"/>
          </w:rPr>
          <w:t>Indicator description</w:t>
        </w:r>
      </w:ins>
    </w:p>
    <w:p w14:paraId="074AE0AB" w14:textId="7D0957B8" w:rsidR="00E77B9C" w:rsidDel="00D9542A" w:rsidRDefault="00497BB6" w:rsidP="00E504FE">
      <w:pPr>
        <w:rPr>
          <w:del w:id="780" w:author="Jonas Götte" w:date="2020-11-04T09:09:00Z"/>
          <w:lang w:val="en-US"/>
        </w:rPr>
      </w:pPr>
      <w:r w:rsidRPr="00497BB6">
        <w:rPr>
          <w:lang w:val="en-US"/>
        </w:rPr>
        <w:t>Agriculture Stress Index (ASI) is an FAO indicator that highlights anomalous vegetation growth and potential drought in arable land during a given cropping season</w:t>
      </w:r>
    </w:p>
    <w:p w14:paraId="0C1D7415" w14:textId="641AEA3F" w:rsidR="00497BB6" w:rsidRDefault="00497BB6" w:rsidP="00E504FE">
      <w:pPr>
        <w:rPr>
          <w:ins w:id="781" w:author="Jonas Götte" w:date="2020-11-04T09:00:00Z"/>
          <w:lang w:val="en-US"/>
        </w:rPr>
      </w:pPr>
    </w:p>
    <w:p w14:paraId="77995D5B" w14:textId="77777777" w:rsidR="00370DFC" w:rsidRDefault="00370DFC" w:rsidP="00E504FE">
      <w:pPr>
        <w:rPr>
          <w:lang w:val="en-US"/>
        </w:rPr>
      </w:pPr>
    </w:p>
    <w:p w14:paraId="1728EDDB" w14:textId="137CA0B0" w:rsidR="00497BB6" w:rsidDel="00370DFC" w:rsidRDefault="00497BB6" w:rsidP="00E504FE">
      <w:pPr>
        <w:rPr>
          <w:del w:id="782" w:author="Jonas Götte" w:date="2020-11-04T09:00:00Z"/>
          <w:color w:val="000000" w:themeColor="text1"/>
          <w:lang w:val="en-US"/>
        </w:rPr>
      </w:pPr>
      <w:del w:id="783" w:author="Jonas Götte" w:date="2020-11-04T09:00:00Z">
        <w:r w:rsidDel="00370DFC">
          <w:rPr>
            <w:lang w:val="en-US"/>
          </w:rPr>
          <w:delText>(</w:delText>
        </w:r>
        <w:r w:rsidDel="00370DFC">
          <w:rPr>
            <w:i/>
            <w:color w:val="FF0000"/>
            <w:lang w:val="en-US"/>
          </w:rPr>
          <w:delText>calculation needs to be looked up</w:delText>
        </w:r>
        <w:r w:rsidR="00A53742" w:rsidDel="00370DFC">
          <w:rPr>
            <w:i/>
            <w:color w:val="FF0000"/>
            <w:lang w:val="en-US"/>
          </w:rPr>
          <w:delText>, not clearly explained</w:delText>
        </w:r>
        <w:r w:rsidRPr="00497BB6" w:rsidDel="00370DFC">
          <w:rPr>
            <w:color w:val="000000" w:themeColor="text1"/>
            <w:lang w:val="en-US"/>
          </w:rPr>
          <w:delText>)</w:delText>
        </w:r>
      </w:del>
    </w:p>
    <w:p w14:paraId="57BE973F" w14:textId="29420086" w:rsidR="00A53742" w:rsidRPr="00A53742" w:rsidDel="00370DFC" w:rsidRDefault="00A53742" w:rsidP="00E504FE">
      <w:pPr>
        <w:rPr>
          <w:del w:id="784" w:author="Jonas Götte" w:date="2020-11-04T09:00:00Z"/>
          <w:i/>
          <w:color w:val="FF0000"/>
          <w:lang w:val="en-US"/>
        </w:rPr>
      </w:pPr>
      <w:del w:id="785" w:author="Jonas Götte" w:date="2020-11-04T09:00:00Z">
        <w:r w:rsidDel="00370DFC">
          <w:rPr>
            <w:i/>
            <w:color w:val="FF0000"/>
            <w:lang w:val="en-US"/>
          </w:rPr>
          <w:delText>b</w:delText>
        </w:r>
        <w:r w:rsidRPr="00A53742" w:rsidDel="00370DFC">
          <w:rPr>
            <w:i/>
            <w:color w:val="FF0000"/>
            <w:lang w:val="en-US"/>
          </w:rPr>
          <w:delText>ased on VHI</w:delText>
        </w:r>
      </w:del>
    </w:p>
    <w:p w14:paraId="4A607CAF" w14:textId="0EC9F42C" w:rsidR="00E77B9C" w:rsidRDefault="00542F3E">
      <w:pPr>
        <w:pStyle w:val="Heading3"/>
        <w:rPr>
          <w:lang w:val="en-US"/>
        </w:rPr>
        <w:pPrChange w:id="786" w:author="Dimmie Hendriks" w:date="2020-11-02T09:52:00Z">
          <w:pPr/>
        </w:pPrChange>
      </w:pPr>
      <w:ins w:id="787" w:author="Dimmie Hendriks" w:date="2020-11-02T09:51:00Z">
        <w:r>
          <w:rPr>
            <w:lang w:val="en-US"/>
          </w:rPr>
          <w:t>Literature / examples</w:t>
        </w:r>
      </w:ins>
    </w:p>
    <w:p w14:paraId="47F32F98" w14:textId="53BEA71F" w:rsidR="00823D2C" w:rsidRDefault="00761BF2" w:rsidP="00E504FE">
      <w:pPr>
        <w:rPr>
          <w:lang w:val="en-US"/>
        </w:rPr>
      </w:pPr>
      <w:r>
        <w:fldChar w:fldCharType="begin"/>
      </w:r>
      <w:r w:rsidRPr="00A71E59">
        <w:rPr>
          <w:lang w:val="en-US"/>
          <w:rPrChange w:id="788" w:author="Jonas Götte" w:date="2020-11-02T10:49:00Z">
            <w:rPr/>
          </w:rPrChange>
        </w:rPr>
        <w:instrText xml:space="preserve"> HYPERLINK "http://www.fao.org/giews/earthobservation/asis/index_1.jsp?lang=en" </w:instrText>
      </w:r>
      <w:r>
        <w:fldChar w:fldCharType="separate"/>
      </w:r>
      <w:r w:rsidR="00823D2C" w:rsidRPr="008470A2">
        <w:rPr>
          <w:rStyle w:val="Hyperlink"/>
          <w:lang w:val="en-US"/>
        </w:rPr>
        <w:t>http://www.fao.org/giews/earthobservation/asis/index_1.jsp?lang=en</w:t>
      </w:r>
      <w:r>
        <w:rPr>
          <w:rStyle w:val="Hyperlink"/>
          <w:lang w:val="en-US"/>
        </w:rPr>
        <w:fldChar w:fldCharType="end"/>
      </w:r>
    </w:p>
    <w:p w14:paraId="1C81CA9A" w14:textId="688947D3" w:rsidR="00542F3E" w:rsidRDefault="00D9542A" w:rsidP="00E504FE">
      <w:pPr>
        <w:rPr>
          <w:ins w:id="789" w:author="Jonas Götte" w:date="2020-11-04T09:07:00Z"/>
          <w:lang w:val="en-US"/>
        </w:rPr>
      </w:pPr>
      <w:ins w:id="790" w:author="Jonas Götte" w:date="2020-11-04T09:07:00Z">
        <w:r>
          <w:rPr>
            <w:lang w:val="en-US"/>
          </w:rPr>
          <w:fldChar w:fldCharType="begin"/>
        </w:r>
        <w:r>
          <w:rPr>
            <w:lang w:val="en-US"/>
          </w:rPr>
          <w:instrText xml:space="preserve"> HYPERLINK "</w:instrText>
        </w:r>
      </w:ins>
      <w:r w:rsidRPr="00785EAD">
        <w:rPr>
          <w:lang w:val="en-US"/>
        </w:rPr>
        <w:instrText>http://www.fao.org/3/a-i4251e.pdf</w:instrText>
      </w:r>
      <w:ins w:id="791" w:author="Jonas Götte" w:date="2020-11-04T09:07:00Z">
        <w:r>
          <w:rPr>
            <w:lang w:val="en-US"/>
          </w:rPr>
          <w:instrText xml:space="preserve">" </w:instrText>
        </w:r>
        <w:r>
          <w:rPr>
            <w:lang w:val="en-US"/>
          </w:rPr>
          <w:fldChar w:fldCharType="separate"/>
        </w:r>
      </w:ins>
      <w:r w:rsidRPr="001B5C2F">
        <w:rPr>
          <w:rStyle w:val="Hyperlink"/>
          <w:lang w:val="en-US"/>
        </w:rPr>
        <w:t>http://www.fao.org/3/a-i4251e.pdf</w:t>
      </w:r>
      <w:ins w:id="792" w:author="Jonas Götte" w:date="2020-11-04T09:07:00Z">
        <w:r>
          <w:rPr>
            <w:lang w:val="en-US"/>
          </w:rPr>
          <w:fldChar w:fldCharType="end"/>
        </w:r>
      </w:ins>
    </w:p>
    <w:p w14:paraId="67BD8C49" w14:textId="759548CF" w:rsidR="00D9542A" w:rsidRDefault="00D9542A" w:rsidP="00E504FE">
      <w:pPr>
        <w:rPr>
          <w:ins w:id="793" w:author="Jonas Götte" w:date="2020-11-04T09:07:00Z"/>
          <w:lang w:val="en-US"/>
        </w:rPr>
      </w:pPr>
    </w:p>
    <w:p w14:paraId="7B172143" w14:textId="77777777" w:rsidR="00D9542A" w:rsidRDefault="00D9542A" w:rsidP="00E504FE">
      <w:pPr>
        <w:rPr>
          <w:ins w:id="794" w:author="Dimmie Hendriks" w:date="2020-11-02T09:51:00Z"/>
          <w:lang w:val="en-US"/>
        </w:rPr>
      </w:pPr>
    </w:p>
    <w:p w14:paraId="0F8537A2" w14:textId="0F20A255" w:rsidR="00785EAD" w:rsidRDefault="00542F3E" w:rsidP="00E504FE">
      <w:pPr>
        <w:rPr>
          <w:ins w:id="795" w:author="Jonas Götte" w:date="2020-11-04T09:07:00Z"/>
          <w:lang w:val="en-US"/>
        </w:rPr>
      </w:pPr>
      <w:ins w:id="796" w:author="Dimmie Hendriks" w:date="2020-11-02T09:51:00Z">
        <w:r w:rsidRPr="00166381">
          <w:rPr>
            <w:rStyle w:val="Heading3Char"/>
            <w:lang w:val="en-US"/>
            <w:rPrChange w:id="797" w:author="Jonas Götte" w:date="2020-11-03T17:00:00Z">
              <w:rPr>
                <w:lang w:val="en-US"/>
              </w:rPr>
            </w:rPrChange>
          </w:rPr>
          <w:t>D</w:t>
        </w:r>
      </w:ins>
      <w:del w:id="798" w:author="Dimmie Hendriks" w:date="2020-11-02T09:51:00Z">
        <w:r w:rsidR="00823D2C" w:rsidRPr="00166381" w:rsidDel="00542F3E">
          <w:rPr>
            <w:rStyle w:val="Heading3Char"/>
            <w:lang w:val="en-US"/>
            <w:rPrChange w:id="799" w:author="Jonas Götte" w:date="2020-11-03T17:00:00Z">
              <w:rPr>
                <w:lang w:val="en-US"/>
              </w:rPr>
            </w:rPrChange>
          </w:rPr>
          <w:delText>d</w:delText>
        </w:r>
      </w:del>
      <w:r w:rsidR="00823D2C" w:rsidRPr="00166381">
        <w:rPr>
          <w:rStyle w:val="Heading3Char"/>
          <w:lang w:val="en-US"/>
          <w:rPrChange w:id="800" w:author="Jonas Götte" w:date="2020-11-03T17:00:00Z">
            <w:rPr>
              <w:lang w:val="en-US"/>
            </w:rPr>
          </w:rPrChange>
        </w:rPr>
        <w:t>ata</w:t>
      </w:r>
      <w:ins w:id="801" w:author="Dimmie Hendriks" w:date="2020-11-02T09:51:00Z">
        <w:r w:rsidRPr="00166381">
          <w:rPr>
            <w:rStyle w:val="Heading3Char"/>
            <w:lang w:val="en-US"/>
            <w:rPrChange w:id="802" w:author="Jonas Götte" w:date="2020-11-03T17:00:00Z">
              <w:rPr>
                <w:lang w:val="en-US"/>
              </w:rPr>
            </w:rPrChange>
          </w:rPr>
          <w:t xml:space="preserve"> required</w:t>
        </w:r>
      </w:ins>
      <w:del w:id="803" w:author="Dimmie Hendriks" w:date="2020-11-02T09:51:00Z">
        <w:r w:rsidR="00823D2C" w:rsidRPr="00166381" w:rsidDel="00542F3E">
          <w:rPr>
            <w:rStyle w:val="Heading3Char"/>
            <w:lang w:val="en-US"/>
            <w:rPrChange w:id="804" w:author="Jonas Götte" w:date="2020-11-03T17:00:00Z">
              <w:rPr>
                <w:lang w:val="en-US"/>
              </w:rPr>
            </w:rPrChange>
          </w:rPr>
          <w:delText>:</w:delText>
        </w:r>
      </w:del>
      <w:r w:rsidR="00823D2C">
        <w:rPr>
          <w:lang w:val="en-US"/>
        </w:rPr>
        <w:br/>
      </w:r>
      <w:del w:id="805" w:author="Dimmie Hendriks" w:date="2020-11-02T09:52:00Z">
        <w:r w:rsidR="00776BCA" w:rsidDel="00542F3E">
          <w:rPr>
            <w:lang w:val="en-US"/>
          </w:rPr>
          <w:delText xml:space="preserve">access </w:delText>
        </w:r>
      </w:del>
      <w:ins w:id="806" w:author="Dimmie Hendriks" w:date="2020-11-02T09:52:00Z">
        <w:r>
          <w:rPr>
            <w:lang w:val="en-US"/>
          </w:rPr>
          <w:t xml:space="preserve">Access </w:t>
        </w:r>
      </w:ins>
      <w:r w:rsidR="00776BCA">
        <w:rPr>
          <w:lang w:val="en-US"/>
        </w:rPr>
        <w:t>to available product over WMS</w:t>
      </w:r>
    </w:p>
    <w:p w14:paraId="7200433C" w14:textId="63B7D1C8" w:rsidR="00D9542A" w:rsidRDefault="00D9542A" w:rsidP="00E504FE">
      <w:pPr>
        <w:rPr>
          <w:lang w:val="en-US"/>
        </w:rPr>
      </w:pPr>
      <w:ins w:id="807" w:author="Jonas Götte" w:date="2020-11-04T09:07:00Z">
        <w:r w:rsidRPr="00D9542A">
          <w:rPr>
            <w:lang w:val="en-US"/>
          </w:rPr>
          <w:t>https://io.apps.fao.org/geoserver/wms/ASIS/ASI_D/v1</w:t>
        </w:r>
      </w:ins>
    </w:p>
    <w:p w14:paraId="08F9909F" w14:textId="686F1B57" w:rsidR="00785EAD" w:rsidDel="00D9542A" w:rsidRDefault="00542F3E" w:rsidP="00E504FE">
      <w:pPr>
        <w:rPr>
          <w:del w:id="808" w:author="Jonas Götte" w:date="2020-11-04T09:07:00Z"/>
          <w:lang w:val="en-US"/>
        </w:rPr>
      </w:pPr>
      <w:ins w:id="809" w:author="Dimmie Hendriks" w:date="2020-11-02T09:51:00Z">
        <w:del w:id="810" w:author="Jonas Götte" w:date="2020-11-04T09:07:00Z">
          <w:r w:rsidDel="00D9542A">
            <w:rPr>
              <w:lang w:val="en-US"/>
            </w:rPr>
            <w:delText>W</w:delText>
          </w:r>
        </w:del>
      </w:ins>
      <w:ins w:id="811" w:author="Dimmie Hendriks" w:date="2020-11-02T09:52:00Z">
        <w:del w:id="812" w:author="Jonas Götte" w:date="2020-11-04T09:07:00Z">
          <w:r w:rsidDel="00D9542A">
            <w:rPr>
              <w:lang w:val="en-US"/>
            </w:rPr>
            <w:delText>here can this be found?</w:delText>
          </w:r>
        </w:del>
      </w:ins>
    </w:p>
    <w:p w14:paraId="1C3A2CC5" w14:textId="67576C10" w:rsidR="00785EAD" w:rsidRDefault="00785EAD" w:rsidP="00E504FE">
      <w:pPr>
        <w:rPr>
          <w:ins w:id="813" w:author="Dimmie Hendriks" w:date="2020-11-02T09:52:00Z"/>
          <w:lang w:val="en-US"/>
        </w:rPr>
      </w:pPr>
    </w:p>
    <w:p w14:paraId="1FD985EB" w14:textId="0B93ECBB" w:rsidR="00732D9A" w:rsidDel="00D9542A" w:rsidRDefault="00732D9A">
      <w:pPr>
        <w:pStyle w:val="Heading3"/>
        <w:rPr>
          <w:del w:id="814" w:author="Jonas Götte" w:date="2020-11-04T09:07:00Z"/>
          <w:lang w:val="en-US"/>
        </w:rPr>
        <w:pPrChange w:id="815" w:author="Dimmie Hendriks" w:date="2020-11-02T09:53:00Z">
          <w:pPr/>
        </w:pPrChange>
      </w:pPr>
      <w:ins w:id="816" w:author="Dimmie Hendriks" w:date="2020-11-02T09:52:00Z">
        <w:del w:id="817" w:author="Jonas Götte" w:date="2020-11-04T09:07:00Z">
          <w:r w:rsidDel="00D9542A">
            <w:rPr>
              <w:lang w:val="en-US"/>
            </w:rPr>
            <w:delText>Scripts or indicator datasets</w:delText>
          </w:r>
        </w:del>
      </w:ins>
    </w:p>
    <w:p w14:paraId="64A8AA6B" w14:textId="16158C9F" w:rsidR="00956AA3" w:rsidRPr="00166381" w:rsidRDefault="00956AA3" w:rsidP="00956AA3">
      <w:pPr>
        <w:rPr>
          <w:ins w:id="818" w:author="Dimmie Hendriks" w:date="2020-11-02T10:14:00Z"/>
          <w:i/>
          <w:color w:val="FF0000"/>
          <w:lang w:val="en-US"/>
          <w:rPrChange w:id="819" w:author="Jonas Götte" w:date="2020-11-03T17:00:00Z">
            <w:rPr>
              <w:ins w:id="820" w:author="Dimmie Hendriks" w:date="2020-11-02T10:14:00Z"/>
              <w:i/>
              <w:color w:val="FF0000"/>
              <w:lang w:val="en-US"/>
            </w:rPr>
          </w:rPrChange>
        </w:rPr>
      </w:pPr>
      <w:ins w:id="821" w:author="Dimmie Hendriks" w:date="2020-11-02T10:14:00Z">
        <w:del w:id="822" w:author="Jonas Götte" w:date="2020-11-04T09:00:00Z">
          <w:r w:rsidDel="00370DFC">
            <w:rPr>
              <w:i/>
              <w:color w:val="FF0000"/>
              <w:lang w:val="en-US"/>
            </w:rPr>
            <w:delText>Frederiek heeft misschien scripts?</w:delText>
          </w:r>
        </w:del>
      </w:ins>
    </w:p>
    <w:p w14:paraId="273A2AA8" w14:textId="2CFFAB32" w:rsidR="00E504FE" w:rsidRPr="00222AA7" w:rsidRDefault="00E504FE" w:rsidP="00E504FE">
      <w:pPr>
        <w:rPr>
          <w:lang w:val="en-US"/>
        </w:rPr>
      </w:pPr>
      <w:del w:id="823" w:author="Dimmie Hendriks" w:date="2020-11-02T10:14:00Z">
        <w:r w:rsidRPr="00222AA7" w:rsidDel="00956AA3">
          <w:rPr>
            <w:lang w:val="en-US"/>
          </w:rPr>
          <w:br w:type="page"/>
        </w:r>
      </w:del>
    </w:p>
    <w:p w14:paraId="3B3B6414" w14:textId="77777777" w:rsidR="0043375C" w:rsidRDefault="0043375C">
      <w:pPr>
        <w:rPr>
          <w:ins w:id="824" w:author="Jonas Götte" w:date="2020-11-04T06:57:00Z"/>
          <w:rFonts w:asciiTheme="majorHAnsi" w:eastAsiaTheme="majorEastAsia" w:hAnsiTheme="majorHAnsi" w:cstheme="majorBidi"/>
          <w:b/>
          <w:color w:val="000000" w:themeColor="text1"/>
          <w:sz w:val="32"/>
          <w:szCs w:val="32"/>
          <w:u w:val="single"/>
          <w:lang w:val="en-US"/>
        </w:rPr>
      </w:pPr>
      <w:bookmarkStart w:id="825" w:name="_Toc54897761"/>
      <w:bookmarkStart w:id="826" w:name="_Toc54900153"/>
      <w:ins w:id="827" w:author="Jonas Götte" w:date="2020-11-04T06:57:00Z">
        <w:r>
          <w:rPr>
            <w:lang w:val="en-US"/>
          </w:rPr>
          <w:br w:type="page"/>
        </w:r>
      </w:ins>
    </w:p>
    <w:p w14:paraId="2DA12670" w14:textId="29FBC82E" w:rsidR="00E504FE" w:rsidRPr="00222AA7" w:rsidRDefault="00E504FE" w:rsidP="009E56A0">
      <w:pPr>
        <w:pStyle w:val="Heading1"/>
        <w:rPr>
          <w:lang w:val="en-US"/>
        </w:rPr>
      </w:pPr>
      <w:bookmarkStart w:id="828" w:name="_Toc55373703"/>
      <w:r w:rsidRPr="00222AA7">
        <w:rPr>
          <w:lang w:val="en-US"/>
        </w:rPr>
        <w:t>Soil Moisture</w:t>
      </w:r>
      <w:bookmarkEnd w:id="825"/>
      <w:bookmarkEnd w:id="826"/>
      <w:bookmarkEnd w:id="828"/>
    </w:p>
    <w:p w14:paraId="64ED8A49" w14:textId="448986D9" w:rsidR="000C0CB3" w:rsidRDefault="000C0CB3" w:rsidP="000C0CB3">
      <w:pPr>
        <w:pStyle w:val="Heading2"/>
        <w:rPr>
          <w:rFonts w:eastAsia="Times New Roman"/>
          <w:lang w:val="en-US"/>
        </w:rPr>
      </w:pPr>
      <w:bookmarkStart w:id="829" w:name="_Toc55373704"/>
      <w:r>
        <w:rPr>
          <w:rFonts w:eastAsia="Times New Roman"/>
          <w:lang w:val="en-US"/>
        </w:rPr>
        <w:t>SMAI - Soil Moisture Anomaly Index</w:t>
      </w:r>
      <w:bookmarkEnd w:id="829"/>
      <w:r>
        <w:rPr>
          <w:rFonts w:eastAsia="Times New Roman"/>
          <w:lang w:val="en-US"/>
        </w:rPr>
        <w:t xml:space="preserve"> </w:t>
      </w:r>
    </w:p>
    <w:p w14:paraId="06270E99" w14:textId="4F71CE29" w:rsidR="00732D9A" w:rsidRDefault="00732D9A" w:rsidP="00B802AE">
      <w:pPr>
        <w:pStyle w:val="Heading3"/>
        <w:rPr>
          <w:lang w:val="en-US"/>
        </w:rPr>
      </w:pPr>
      <w:r>
        <w:rPr>
          <w:lang w:val="en-US"/>
        </w:rPr>
        <w:t>Description index</w:t>
      </w:r>
    </w:p>
    <w:p w14:paraId="6B071356" w14:textId="4E96FDBC" w:rsidR="000C0CB3" w:rsidRDefault="005A7B38" w:rsidP="00370DFC">
      <w:pPr>
        <w:jc w:val="both"/>
        <w:rPr>
          <w:ins w:id="830" w:author="Jonas Götte" w:date="2020-11-04T09:10:00Z"/>
          <w:rFonts w:ascii="Arial" w:hAnsi="Arial" w:cs="Arial"/>
          <w:color w:val="333333"/>
          <w:sz w:val="18"/>
          <w:szCs w:val="18"/>
          <w:shd w:val="clear" w:color="auto" w:fill="FFFFFF"/>
          <w:lang w:val="en-US"/>
        </w:rPr>
      </w:pPr>
      <w:del w:id="831" w:author="Jonas Götte" w:date="2020-11-04T09:00:00Z">
        <w:r w:rsidDel="00370DFC">
          <w:rPr>
            <w:lang w:val="en-US"/>
          </w:rPr>
          <w:delText>“</w:delText>
        </w:r>
      </w:del>
      <w:r w:rsidRPr="005A7B38">
        <w:rPr>
          <w:rFonts w:ascii="Arial" w:hAnsi="Arial" w:cs="Arial"/>
          <w:color w:val="333333"/>
          <w:sz w:val="18"/>
          <w:szCs w:val="18"/>
          <w:shd w:val="clear" w:color="auto" w:fill="FFFFFF"/>
          <w:lang w:val="en-US"/>
        </w:rPr>
        <w:t>Can use weekly or monthly precipitation and potential evapotranspiration values in a simple water balance equation. It is intended to reflect the degree of dryness or saturation of the soil compared with normal conditions and to show how soil moisture stress influences crop production around the world.</w:t>
      </w:r>
      <w:del w:id="832" w:author="Jonas Götte" w:date="2020-11-04T09:00:00Z">
        <w:r w:rsidDel="00370DFC">
          <w:rPr>
            <w:rFonts w:ascii="Arial" w:hAnsi="Arial" w:cs="Arial"/>
            <w:color w:val="333333"/>
            <w:sz w:val="18"/>
            <w:szCs w:val="18"/>
            <w:shd w:val="clear" w:color="auto" w:fill="FFFFFF"/>
            <w:lang w:val="en-US"/>
          </w:rPr>
          <w:delText>”</w:delText>
        </w:r>
      </w:del>
    </w:p>
    <w:p w14:paraId="1190F728" w14:textId="77777777" w:rsidR="00D80AD9" w:rsidRDefault="00D80AD9" w:rsidP="00370DFC">
      <w:pPr>
        <w:jc w:val="both"/>
        <w:rPr>
          <w:rFonts w:ascii="Arial" w:hAnsi="Arial" w:cs="Arial"/>
          <w:color w:val="333333"/>
          <w:sz w:val="18"/>
          <w:szCs w:val="18"/>
          <w:shd w:val="clear" w:color="auto" w:fill="FFFFFF"/>
          <w:lang w:val="en-US"/>
        </w:rPr>
        <w:pPrChange w:id="833" w:author="Jonas Götte" w:date="2020-11-04T09:01:00Z">
          <w:pPr/>
        </w:pPrChange>
      </w:pPr>
    </w:p>
    <w:p w14:paraId="5AEBF9B1" w14:textId="611ABAA5" w:rsidR="00732D9A" w:rsidRPr="00A71E59" w:rsidRDefault="00732D9A" w:rsidP="00B802AE">
      <w:pPr>
        <w:pStyle w:val="Heading3"/>
        <w:rPr>
          <w:lang w:val="en-US"/>
          <w:rPrChange w:id="834" w:author="Jonas Götte" w:date="2020-11-02T10:49:00Z">
            <w:rPr/>
          </w:rPrChange>
        </w:rPr>
      </w:pPr>
      <w:r w:rsidRPr="00A71E59">
        <w:rPr>
          <w:lang w:val="en-US"/>
          <w:rPrChange w:id="835" w:author="Jonas Götte" w:date="2020-11-02T10:49:00Z">
            <w:rPr/>
          </w:rPrChange>
        </w:rPr>
        <w:t>Literature / examples</w:t>
      </w:r>
    </w:p>
    <w:p w14:paraId="3A55CE75" w14:textId="31953646" w:rsidR="009E56A0" w:rsidRDefault="00761BF2" w:rsidP="000C0CB3">
      <w:pPr>
        <w:rPr>
          <w:ins w:id="836" w:author="Jonas Götte" w:date="2020-11-04T09:04:00Z"/>
          <w:rStyle w:val="Hyperlink"/>
          <w:lang w:val="en-US"/>
        </w:rPr>
      </w:pPr>
      <w:r>
        <w:fldChar w:fldCharType="begin"/>
      </w:r>
      <w:r w:rsidRPr="00A71E59">
        <w:rPr>
          <w:lang w:val="en-US"/>
          <w:rPrChange w:id="837" w:author="Jonas Götte" w:date="2020-11-02T10:49:00Z">
            <w:rPr/>
          </w:rPrChange>
        </w:rPr>
        <w:instrText xml:space="preserve"> HYPERLINK "https://www.droughtmanagement.info/soil-moisture-anomaly-sma/" </w:instrText>
      </w:r>
      <w:r>
        <w:fldChar w:fldCharType="separate"/>
      </w:r>
      <w:r w:rsidR="00732D9A" w:rsidRPr="00732D9A">
        <w:rPr>
          <w:rStyle w:val="Hyperlink"/>
          <w:lang w:val="en-US"/>
        </w:rPr>
        <w:t>https://www.droughtmanagement.info/soil-moisture-anomaly-sma/</w:t>
      </w:r>
      <w:r>
        <w:rPr>
          <w:rStyle w:val="Hyperlink"/>
          <w:lang w:val="en-US"/>
        </w:rPr>
        <w:fldChar w:fldCharType="end"/>
      </w:r>
    </w:p>
    <w:p w14:paraId="059DD864" w14:textId="77777777" w:rsidR="00370DFC" w:rsidRDefault="00370DFC" w:rsidP="000C0CB3">
      <w:pPr>
        <w:rPr>
          <w:ins w:id="838" w:author="Dimmie Hendriks" w:date="2020-11-02T10:10:00Z"/>
          <w:lang w:val="en-US"/>
        </w:rPr>
      </w:pPr>
    </w:p>
    <w:p w14:paraId="53228C11" w14:textId="77777777" w:rsidR="007A59FA" w:rsidRDefault="007A59FA" w:rsidP="007A59FA">
      <w:pPr>
        <w:rPr>
          <w:ins w:id="839" w:author="Dimmie Hendriks" w:date="2020-11-02T10:10:00Z"/>
          <w:lang w:val="en-GB"/>
        </w:rPr>
      </w:pPr>
      <w:ins w:id="840" w:author="Dimmie Hendriks" w:date="2020-11-02T10:10:00Z">
        <w:r w:rsidRPr="00B802AE">
          <w:rPr>
            <w:lang w:val="en-GB"/>
          </w:rPr>
          <w:t xml:space="preserve">p:\droughthack\CRUCIAL reports - global drought forecast and </w:t>
        </w:r>
        <w:proofErr w:type="spellStart"/>
        <w:r w:rsidRPr="00B802AE">
          <w:rPr>
            <w:lang w:val="en-GB"/>
          </w:rPr>
          <w:t>secnarios</w:t>
        </w:r>
        <w:proofErr w:type="spellEnd"/>
        <w:r w:rsidRPr="00B802AE">
          <w:rPr>
            <w:lang w:val="en-GB"/>
          </w:rPr>
          <w:t>\C3S422Lot1.WEnR.DS4d_ AlgorithmTheoreticalBasis_ERA5_AHW_v1.2.docx</w:t>
        </w:r>
      </w:ins>
    </w:p>
    <w:p w14:paraId="6F64447C" w14:textId="77777777" w:rsidR="007A59FA" w:rsidRDefault="007A59FA" w:rsidP="007A59FA">
      <w:pPr>
        <w:rPr>
          <w:ins w:id="841" w:author="Dimmie Hendriks" w:date="2020-11-02T10:10:00Z"/>
          <w:lang w:val="en-GB"/>
        </w:rPr>
      </w:pPr>
      <w:ins w:id="842" w:author="Dimmie Hendriks" w:date="2020-11-02T10:10:00Z">
        <w:r w:rsidRPr="007A59FA">
          <w:rPr>
            <w:lang w:val="en-GB"/>
          </w:rPr>
          <w:t xml:space="preserve">p:\droughthack\CRUCIAL reports - global drought forecast and </w:t>
        </w:r>
        <w:proofErr w:type="spellStart"/>
        <w:r w:rsidRPr="007A59FA">
          <w:rPr>
            <w:lang w:val="en-GB"/>
          </w:rPr>
          <w:t>secnarios</w:t>
        </w:r>
        <w:proofErr w:type="spellEnd"/>
        <w:r w:rsidRPr="007A59FA">
          <w:rPr>
            <w:lang w:val="en-GB"/>
          </w:rPr>
          <w:t>\technical memo Global_seasonal_drought_risk_forecast_2020 Deltares.docx</w:t>
        </w:r>
      </w:ins>
    </w:p>
    <w:p w14:paraId="527CA9D5" w14:textId="5977428D" w:rsidR="009E56A0" w:rsidRDefault="009E56A0" w:rsidP="000C0CB3">
      <w:pPr>
        <w:rPr>
          <w:lang w:val="en-US"/>
        </w:rPr>
      </w:pPr>
    </w:p>
    <w:p w14:paraId="4F4109AB" w14:textId="0C5E1802" w:rsidR="00732D9A" w:rsidRDefault="00732D9A" w:rsidP="00B802AE">
      <w:pPr>
        <w:pStyle w:val="Heading3"/>
        <w:rPr>
          <w:ins w:id="843" w:author="Jonas Götte" w:date="2020-11-04T09:01:00Z"/>
          <w:lang w:val="en-US"/>
        </w:rPr>
      </w:pPr>
      <w:r>
        <w:rPr>
          <w:lang w:val="en-US"/>
        </w:rPr>
        <w:t>Data required</w:t>
      </w:r>
    </w:p>
    <w:p w14:paraId="0363153F" w14:textId="5320EF9D" w:rsidR="00370DFC" w:rsidRPr="00370DFC" w:rsidRDefault="00370DFC" w:rsidP="00370DFC">
      <w:pPr>
        <w:rPr>
          <w:lang w:val="en-US"/>
          <w:rPrChange w:id="844" w:author="Jonas Götte" w:date="2020-11-04T09:01:00Z">
            <w:rPr>
              <w:lang w:val="en-US"/>
            </w:rPr>
          </w:rPrChange>
        </w:rPr>
        <w:pPrChange w:id="845" w:author="Jonas Götte" w:date="2020-11-04T09:01:00Z">
          <w:pPr>
            <w:pStyle w:val="Heading3"/>
          </w:pPr>
        </w:pPrChange>
      </w:pPr>
      <w:ins w:id="846" w:author="Jonas Götte" w:date="2020-11-04T09:01:00Z">
        <w:r>
          <w:rPr>
            <w:lang w:val="en-US"/>
          </w:rPr>
          <w:t>Volumetric soil moisture content</w:t>
        </w:r>
      </w:ins>
    </w:p>
    <w:p w14:paraId="6F6207A5" w14:textId="53C05A2C" w:rsidR="009E56A0" w:rsidDel="00370DFC" w:rsidRDefault="009E56A0" w:rsidP="000C0CB3">
      <w:pPr>
        <w:rPr>
          <w:del w:id="847" w:author="Jonas Götte" w:date="2020-11-04T09:01:00Z"/>
          <w:i/>
          <w:color w:val="FF0000"/>
          <w:lang w:val="en-US"/>
        </w:rPr>
      </w:pPr>
      <w:del w:id="848" w:author="Jonas Götte" w:date="2020-11-04T09:01:00Z">
        <w:r w:rsidRPr="009E56A0" w:rsidDel="00370DFC">
          <w:rPr>
            <w:i/>
            <w:color w:val="FF0000"/>
            <w:lang w:val="en-US"/>
          </w:rPr>
          <w:delText>just uses P and PET but not actually soil moisture data?</w:delText>
        </w:r>
      </w:del>
    </w:p>
    <w:p w14:paraId="689E6100" w14:textId="5AA73285" w:rsidR="00AC47BD" w:rsidDel="00370DFC" w:rsidRDefault="00AC47BD" w:rsidP="000C0CB3">
      <w:pPr>
        <w:rPr>
          <w:ins w:id="849" w:author="Dimmie Hendriks" w:date="2020-11-02T10:14:00Z"/>
          <w:del w:id="850" w:author="Jonas Götte" w:date="2020-11-04T09:01:00Z"/>
          <w:i/>
          <w:color w:val="FF0000"/>
          <w:lang w:val="en-US"/>
        </w:rPr>
      </w:pPr>
      <w:del w:id="851" w:author="Jonas Götte" w:date="2020-11-04T09:01:00Z">
        <w:r w:rsidDel="00370DFC">
          <w:rPr>
            <w:i/>
            <w:color w:val="FF0000"/>
            <w:lang w:val="en-US"/>
          </w:rPr>
          <w:delText>Please check, I think it is based on soil moisture content</w:delText>
        </w:r>
        <w:r w:rsidR="00A736DB" w:rsidDel="00370DFC">
          <w:rPr>
            <w:i/>
            <w:color w:val="FF0000"/>
            <w:lang w:val="en-US"/>
          </w:rPr>
          <w:delText xml:space="preserve">, see </w:delText>
        </w:r>
      </w:del>
      <w:ins w:id="852" w:author="Dimmie Hendriks" w:date="2020-11-02T10:14:00Z">
        <w:del w:id="853" w:author="Jonas Götte" w:date="2020-11-04T09:01:00Z">
          <w:r w:rsidR="00956AA3" w:rsidDel="00370DFC">
            <w:rPr>
              <w:i/>
              <w:color w:val="FF0000"/>
              <w:lang w:val="en-US"/>
            </w:rPr>
            <w:fldChar w:fldCharType="begin"/>
          </w:r>
          <w:r w:rsidR="00956AA3" w:rsidDel="00370DFC">
            <w:rPr>
              <w:i/>
              <w:color w:val="FF0000"/>
              <w:lang w:val="en-US"/>
            </w:rPr>
            <w:delInstrText xml:space="preserve"> HYPERLINK "</w:delInstrText>
          </w:r>
        </w:del>
      </w:ins>
      <w:del w:id="854" w:author="Jonas Götte" w:date="2020-11-04T09:01:00Z">
        <w:r w:rsidR="00956AA3" w:rsidRPr="00A736DB" w:rsidDel="00370DFC">
          <w:rPr>
            <w:i/>
            <w:color w:val="FF0000"/>
            <w:lang w:val="en-US"/>
          </w:rPr>
          <w:delInstrText>https://hess.copernicus.org/articles/19/4581/2015/hess-19-4581-2015.pdf</w:delInstrText>
        </w:r>
      </w:del>
      <w:ins w:id="855" w:author="Dimmie Hendriks" w:date="2020-11-02T10:14:00Z">
        <w:del w:id="856" w:author="Jonas Götte" w:date="2020-11-04T09:01:00Z">
          <w:r w:rsidR="00956AA3" w:rsidDel="00370DFC">
            <w:rPr>
              <w:i/>
              <w:color w:val="FF0000"/>
              <w:lang w:val="en-US"/>
            </w:rPr>
            <w:delInstrText xml:space="preserve">" </w:delInstrText>
          </w:r>
          <w:r w:rsidR="00956AA3" w:rsidDel="00370DFC">
            <w:rPr>
              <w:i/>
              <w:color w:val="FF0000"/>
              <w:lang w:val="en-US"/>
            </w:rPr>
            <w:fldChar w:fldCharType="separate"/>
          </w:r>
        </w:del>
      </w:ins>
      <w:del w:id="857" w:author="Jonas Götte" w:date="2020-11-04T09:01:00Z">
        <w:r w:rsidR="00956AA3" w:rsidRPr="00B74E73" w:rsidDel="00370DFC">
          <w:rPr>
            <w:rStyle w:val="Hyperlink"/>
            <w:i/>
            <w:lang w:val="en-US"/>
          </w:rPr>
          <w:delText>https://hess.copernicus.org/articles/19/4581/2015/hess-19-4581-2015.pdf</w:delText>
        </w:r>
      </w:del>
      <w:ins w:id="858" w:author="Dimmie Hendriks" w:date="2020-11-02T10:14:00Z">
        <w:del w:id="859" w:author="Jonas Götte" w:date="2020-11-04T09:01:00Z">
          <w:r w:rsidR="00956AA3" w:rsidDel="00370DFC">
            <w:rPr>
              <w:i/>
              <w:color w:val="FF0000"/>
              <w:lang w:val="en-US"/>
            </w:rPr>
            <w:fldChar w:fldCharType="end"/>
          </w:r>
        </w:del>
      </w:ins>
    </w:p>
    <w:p w14:paraId="6DD689A0" w14:textId="3FE9EE0C" w:rsidR="00956AA3" w:rsidRPr="009E56A0" w:rsidDel="00370DFC" w:rsidRDefault="00956AA3" w:rsidP="000C0CB3">
      <w:pPr>
        <w:rPr>
          <w:del w:id="860" w:author="Jonas Götte" w:date="2020-11-04T09:01:00Z"/>
          <w:i/>
          <w:color w:val="FF0000"/>
          <w:lang w:val="en-US"/>
        </w:rPr>
      </w:pPr>
      <w:ins w:id="861" w:author="Dimmie Hendriks" w:date="2020-11-02T10:14:00Z">
        <w:del w:id="862" w:author="Jonas Götte" w:date="2020-11-04T09:01:00Z">
          <w:r w:rsidDel="00370DFC">
            <w:rPr>
              <w:i/>
              <w:color w:val="FF0000"/>
              <w:lang w:val="en-US"/>
            </w:rPr>
            <w:lastRenderedPageBreak/>
            <w:delText>Frederiek heeft misschien scripts?</w:delText>
          </w:r>
        </w:del>
      </w:ins>
    </w:p>
    <w:p w14:paraId="041D35D4" w14:textId="719C8758" w:rsidR="009E56A0" w:rsidRPr="005A7B38" w:rsidRDefault="00AC47BD" w:rsidP="000C0CB3">
      <w:pPr>
        <w:rPr>
          <w:lang w:val="en-US"/>
        </w:rPr>
      </w:pPr>
      <w:r>
        <w:rPr>
          <w:noProof/>
        </w:rPr>
        <w:drawing>
          <wp:inline distT="0" distB="0" distL="0" distR="0" wp14:anchorId="1D0134E1" wp14:editId="3478C57A">
            <wp:extent cx="5731510" cy="365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5760"/>
                    </a:xfrm>
                    <a:prstGeom prst="rect">
                      <a:avLst/>
                    </a:prstGeom>
                  </pic:spPr>
                </pic:pic>
              </a:graphicData>
            </a:graphic>
          </wp:inline>
        </w:drawing>
      </w:r>
    </w:p>
    <w:p w14:paraId="3C9EA10B" w14:textId="419AC8F9" w:rsidR="00B802AE" w:rsidDel="00956AA3" w:rsidRDefault="00B802AE" w:rsidP="00B802AE">
      <w:pPr>
        <w:pStyle w:val="Heading3"/>
        <w:rPr>
          <w:del w:id="863" w:author="Dimmie Hendriks" w:date="2020-11-02T10:14:00Z"/>
          <w:lang w:val="en-US"/>
        </w:rPr>
      </w:pPr>
    </w:p>
    <w:p w14:paraId="39874C44" w14:textId="31F5C54B" w:rsidR="000C0CB3" w:rsidDel="00370DFC" w:rsidRDefault="00294F2E" w:rsidP="00B802AE">
      <w:pPr>
        <w:pStyle w:val="Heading3"/>
        <w:rPr>
          <w:del w:id="864" w:author="Jonas Götte" w:date="2020-11-04T09:01:00Z"/>
          <w:lang w:val="en-US"/>
        </w:rPr>
      </w:pPr>
      <w:r>
        <w:rPr>
          <w:lang w:val="en-US"/>
        </w:rPr>
        <w:t>Scripts or datasets available</w:t>
      </w:r>
    </w:p>
    <w:p w14:paraId="16FDF87B" w14:textId="77777777" w:rsidR="00294F2E" w:rsidRPr="00761BF2" w:rsidDel="00370DFC" w:rsidRDefault="00294F2E" w:rsidP="00370DFC">
      <w:pPr>
        <w:pStyle w:val="Heading3"/>
        <w:rPr>
          <w:del w:id="865" w:author="Jonas Götte" w:date="2020-11-04T09:01:00Z"/>
          <w:lang w:val="en-GB"/>
          <w:rPrChange w:id="866" w:author="Jonas Götte" w:date="2020-11-02T15:03:00Z">
            <w:rPr>
              <w:del w:id="867" w:author="Jonas Götte" w:date="2020-11-04T09:01:00Z"/>
              <w:color w:val="ED7D31" w:themeColor="accent2"/>
              <w:lang w:val="en-US"/>
            </w:rPr>
          </w:rPrChange>
        </w:rPr>
        <w:pPrChange w:id="868" w:author="Jonas Götte" w:date="2020-11-04T09:01:00Z">
          <w:pPr/>
        </w:pPrChange>
      </w:pPr>
    </w:p>
    <w:p w14:paraId="25A8CF47" w14:textId="77777777" w:rsidR="000C0CB3" w:rsidRPr="000C0CB3" w:rsidDel="00370DFC" w:rsidRDefault="000C0CB3" w:rsidP="000C0CB3">
      <w:pPr>
        <w:rPr>
          <w:del w:id="869" w:author="Jonas Götte" w:date="2020-11-04T09:01:00Z"/>
          <w:lang w:val="en-US"/>
        </w:rPr>
      </w:pPr>
    </w:p>
    <w:p w14:paraId="046BB6F5" w14:textId="77777777" w:rsidR="00A01A0C" w:rsidDel="00370DFC" w:rsidRDefault="00A01A0C">
      <w:pPr>
        <w:rPr>
          <w:del w:id="870" w:author="Jonas Götte" w:date="2020-11-04T09:01:00Z"/>
          <w:lang w:val="en-US"/>
        </w:rPr>
      </w:pPr>
    </w:p>
    <w:p w14:paraId="183A99D1" w14:textId="77777777" w:rsidR="00A01A0C" w:rsidDel="00370DFC" w:rsidRDefault="00A01A0C">
      <w:pPr>
        <w:rPr>
          <w:del w:id="871" w:author="Jonas Götte" w:date="2020-11-04T09:01:00Z"/>
          <w:lang w:val="en-US"/>
        </w:rPr>
      </w:pPr>
    </w:p>
    <w:p w14:paraId="75A0B2A0" w14:textId="77777777" w:rsidR="00A01A0C" w:rsidRDefault="00A01A0C">
      <w:pPr>
        <w:rPr>
          <w:lang w:val="en-US"/>
        </w:rPr>
      </w:pPr>
    </w:p>
    <w:p w14:paraId="1B3FB359" w14:textId="77777777" w:rsidR="00761BF2" w:rsidRDefault="00761BF2" w:rsidP="00761BF2">
      <w:pPr>
        <w:rPr>
          <w:ins w:id="872" w:author="Jonas Götte" w:date="2020-11-02T15:03:00Z"/>
          <w:lang w:val="en-GB"/>
        </w:rPr>
      </w:pPr>
      <w:ins w:id="873" w:author="Jonas Götte" w:date="2020-11-02T15:03:00Z">
        <w:r w:rsidRPr="00107D95">
          <w:rPr>
            <w:lang w:val="en-GB"/>
          </w:rPr>
          <w:t>P:\droughthack\DroughtIndicatorScripts\SMDI_ETDI_Qanomaly.py</w:t>
        </w:r>
      </w:ins>
    </w:p>
    <w:p w14:paraId="64B13E5A" w14:textId="77777777" w:rsidR="00D80AD9" w:rsidRDefault="00D80AD9">
      <w:pPr>
        <w:rPr>
          <w:ins w:id="874" w:author="Jonas Götte" w:date="2020-11-04T09:11:00Z"/>
          <w:color w:val="FF0000"/>
          <w:lang w:val="en-US"/>
        </w:rPr>
      </w:pPr>
    </w:p>
    <w:p w14:paraId="0BD2FE00" w14:textId="77777777" w:rsidR="00D80AD9" w:rsidRDefault="00D80AD9">
      <w:pPr>
        <w:rPr>
          <w:ins w:id="875" w:author="Jonas Götte" w:date="2020-11-04T09:11:00Z"/>
          <w:color w:val="FF0000"/>
          <w:lang w:val="en-US"/>
        </w:rPr>
      </w:pPr>
    </w:p>
    <w:p w14:paraId="20CB7AFB" w14:textId="0D28D41A" w:rsidR="00D80AD9" w:rsidRPr="00D80AD9" w:rsidRDefault="00D80AD9">
      <w:pPr>
        <w:rPr>
          <w:ins w:id="876" w:author="Jonas Götte" w:date="2020-11-04T09:12:00Z"/>
          <w:color w:val="000000" w:themeColor="text1"/>
          <w:lang w:val="en-US"/>
          <w:rPrChange w:id="877" w:author="Jonas Götte" w:date="2020-11-04T09:12:00Z">
            <w:rPr>
              <w:ins w:id="878" w:author="Jonas Götte" w:date="2020-11-04T09:12:00Z"/>
              <w:color w:val="FF0000"/>
              <w:lang w:val="en-US"/>
            </w:rPr>
          </w:rPrChange>
        </w:rPr>
      </w:pPr>
    </w:p>
    <w:p w14:paraId="725D9739" w14:textId="5C6D3D25" w:rsidR="00D80AD9" w:rsidRPr="00D80AD9" w:rsidRDefault="00D80AD9" w:rsidP="00D80AD9">
      <w:pPr>
        <w:pStyle w:val="Heading2"/>
        <w:rPr>
          <w:ins w:id="879" w:author="Jonas Götte" w:date="2020-11-04T09:12:00Z"/>
          <w:lang w:val="en-US"/>
          <w:rPrChange w:id="880" w:author="Jonas Götte" w:date="2020-11-04T09:13:00Z">
            <w:rPr>
              <w:ins w:id="881" w:author="Jonas Götte" w:date="2020-11-04T09:12:00Z"/>
            </w:rPr>
          </w:rPrChange>
        </w:rPr>
      </w:pPr>
      <w:bookmarkStart w:id="882" w:name="_Toc55373705"/>
      <w:ins w:id="883" w:author="Jonas Götte" w:date="2020-11-04T09:12:00Z">
        <w:r w:rsidRPr="00D80AD9">
          <w:rPr>
            <w:lang w:val="en-US"/>
            <w:rPrChange w:id="884" w:author="Jonas Götte" w:date="2020-11-04T09:13:00Z">
              <w:rPr>
                <w:color w:val="FF0000"/>
                <w:lang w:val="en-US"/>
              </w:rPr>
            </w:rPrChange>
          </w:rPr>
          <w:t>SMADI</w:t>
        </w:r>
        <w:r w:rsidRPr="00D80AD9">
          <w:rPr>
            <w:lang w:val="en-US"/>
            <w:rPrChange w:id="885" w:author="Jonas Götte" w:date="2020-11-04T09:13:00Z">
              <w:rPr>
                <w:lang w:val="en-US"/>
              </w:rPr>
            </w:rPrChange>
          </w:rPr>
          <w:t xml:space="preserve"> – </w:t>
        </w:r>
        <w:r w:rsidRPr="00D80AD9">
          <w:rPr>
            <w:lang w:val="en-US"/>
            <w:rPrChange w:id="886" w:author="Jonas Götte" w:date="2020-11-04T09:13:00Z">
              <w:rPr>
                <w:rFonts w:ascii="Arial" w:hAnsi="Arial" w:cs="Arial"/>
                <w:color w:val="1A1A1A"/>
                <w:sz w:val="39"/>
                <w:szCs w:val="39"/>
              </w:rPr>
            </w:rPrChange>
          </w:rPr>
          <w:t>Soil Moisture Agricultural Drought Index</w:t>
        </w:r>
      </w:ins>
      <w:ins w:id="887" w:author="Jonas Götte" w:date="2020-11-04T09:13:00Z">
        <w:r w:rsidRPr="00D80AD9">
          <w:rPr>
            <w:lang w:val="en-US"/>
            <w:rPrChange w:id="888" w:author="Jonas Götte" w:date="2020-11-04T09:13:00Z">
              <w:rPr/>
            </w:rPrChange>
          </w:rPr>
          <w:t xml:space="preserve"> </w:t>
        </w:r>
        <w:r w:rsidRPr="00D80AD9">
          <w:rPr>
            <w:color w:val="FF0000"/>
            <w:lang w:val="en-US"/>
            <w:rPrChange w:id="889" w:author="Jonas Götte" w:date="2020-11-04T09:13:00Z">
              <w:rPr>
                <w:lang w:val="en-US"/>
              </w:rPr>
            </w:rPrChange>
          </w:rPr>
          <w:t>(incomplete)</w:t>
        </w:r>
      </w:ins>
      <w:bookmarkEnd w:id="882"/>
    </w:p>
    <w:p w14:paraId="026EF0E1" w14:textId="77777777" w:rsidR="00D80AD9" w:rsidRPr="00D80AD9" w:rsidRDefault="00D80AD9" w:rsidP="00D80AD9">
      <w:pPr>
        <w:rPr>
          <w:ins w:id="890" w:author="Jonas Götte" w:date="2020-11-04T09:12:00Z"/>
          <w:lang w:val="en-US"/>
          <w:rPrChange w:id="891" w:author="Jonas Götte" w:date="2020-11-04T09:13:00Z">
            <w:rPr>
              <w:ins w:id="892" w:author="Jonas Götte" w:date="2020-11-04T09:12:00Z"/>
              <w:color w:val="FF0000"/>
              <w:lang w:val="en-US"/>
            </w:rPr>
          </w:rPrChange>
        </w:rPr>
        <w:pPrChange w:id="893" w:author="Jonas Götte" w:date="2020-11-04T09:12:00Z">
          <w:pPr/>
        </w:pPrChange>
      </w:pPr>
    </w:p>
    <w:p w14:paraId="1A4C7194" w14:textId="77E7A81A" w:rsidR="00E504FE" w:rsidRPr="00D80AD9" w:rsidRDefault="00D80AD9">
      <w:pPr>
        <w:rPr>
          <w:color w:val="000000" w:themeColor="text1"/>
          <w:lang w:val="en-US"/>
          <w:rPrChange w:id="894" w:author="Jonas Götte" w:date="2020-11-04T09:12:00Z">
            <w:rPr>
              <w:lang w:val="en-US"/>
            </w:rPr>
          </w:rPrChange>
        </w:rPr>
      </w:pPr>
      <w:ins w:id="895" w:author="Jonas Götte" w:date="2020-11-04T09:12:00Z">
        <w:r w:rsidRPr="00D80AD9">
          <w:rPr>
            <w:color w:val="000000" w:themeColor="text1"/>
            <w:lang w:val="en-US"/>
            <w:rPrChange w:id="896" w:author="Jonas Götte" w:date="2020-11-04T09:12:00Z">
              <w:rPr>
                <w:color w:val="FF0000"/>
                <w:lang w:val="en-US"/>
              </w:rPr>
            </w:rPrChange>
          </w:rPr>
          <w:t>https://www.mdpi.com/2072-4292/8/4/287</w:t>
        </w:r>
      </w:ins>
      <w:del w:id="897" w:author="Jonas Götte" w:date="2020-11-02T15:03:00Z">
        <w:r w:rsidR="00A01A0C" w:rsidRPr="00D80AD9" w:rsidDel="00761BF2">
          <w:rPr>
            <w:color w:val="000000" w:themeColor="text1"/>
            <w:lang w:val="en-US"/>
            <w:rPrChange w:id="898" w:author="Jonas Götte" w:date="2020-11-04T09:12:00Z">
              <w:rPr>
                <w:color w:val="FF0000"/>
                <w:lang w:val="en-US"/>
              </w:rPr>
            </w:rPrChange>
          </w:rPr>
          <w:delText>add index based on soil moisture data</w:delText>
        </w:r>
      </w:del>
      <w:r w:rsidR="00E504FE" w:rsidRPr="00D80AD9">
        <w:rPr>
          <w:color w:val="000000" w:themeColor="text1"/>
          <w:lang w:val="en-US"/>
          <w:rPrChange w:id="899" w:author="Jonas Götte" w:date="2020-11-04T09:12:00Z">
            <w:rPr>
              <w:lang w:val="en-US"/>
            </w:rPr>
          </w:rPrChange>
        </w:rPr>
        <w:br w:type="page"/>
      </w:r>
    </w:p>
    <w:p w14:paraId="01ADFAE9" w14:textId="77777777" w:rsidR="00222AA7" w:rsidRPr="004B2C0C" w:rsidRDefault="00E504FE" w:rsidP="00E504FE">
      <w:pPr>
        <w:pStyle w:val="Heading1"/>
        <w:rPr>
          <w:lang w:val="en-US"/>
        </w:rPr>
      </w:pPr>
      <w:bookmarkStart w:id="900" w:name="_Toc54897762"/>
      <w:bookmarkStart w:id="901" w:name="_Toc54900154"/>
      <w:bookmarkStart w:id="902" w:name="_Toc55373706"/>
      <w:r w:rsidRPr="004B2C0C">
        <w:rPr>
          <w:lang w:val="en-US"/>
        </w:rPr>
        <w:lastRenderedPageBreak/>
        <w:t>Groundwater</w:t>
      </w:r>
      <w:bookmarkEnd w:id="900"/>
      <w:bookmarkEnd w:id="901"/>
      <w:bookmarkEnd w:id="902"/>
    </w:p>
    <w:p w14:paraId="7C502506" w14:textId="3773C074" w:rsidR="00F92CC9" w:rsidRDefault="00F92CC9" w:rsidP="00F92CC9">
      <w:pPr>
        <w:pStyle w:val="Heading2"/>
        <w:rPr>
          <w:rFonts w:eastAsia="Times New Roman"/>
          <w:lang w:val="en-US"/>
        </w:rPr>
      </w:pPr>
      <w:bookmarkStart w:id="903" w:name="_Toc55373707"/>
      <w:r>
        <w:rPr>
          <w:rFonts w:eastAsia="Times New Roman"/>
          <w:lang w:val="en-US"/>
        </w:rPr>
        <w:t>Groundwater Table Declining Trend</w:t>
      </w:r>
      <w:bookmarkEnd w:id="903"/>
      <w:r>
        <w:rPr>
          <w:rFonts w:eastAsia="Times New Roman"/>
          <w:lang w:val="en-US"/>
        </w:rPr>
        <w:t xml:space="preserve"> </w:t>
      </w:r>
    </w:p>
    <w:p w14:paraId="7D35129F" w14:textId="296D5E59" w:rsidR="00BD7C64" w:rsidRDefault="00BD7C64" w:rsidP="00BD7C64">
      <w:pPr>
        <w:pStyle w:val="Heading3"/>
        <w:rPr>
          <w:lang w:val="en-US"/>
        </w:rPr>
      </w:pPr>
      <w:r>
        <w:rPr>
          <w:lang w:val="en-US"/>
        </w:rPr>
        <w:t>Description of indic</w:t>
      </w:r>
      <w:ins w:id="904" w:author="Jonas Götte" w:date="2020-11-04T05:45:00Z">
        <w:r w:rsidR="008C040D">
          <w:rPr>
            <w:lang w:val="en-US"/>
          </w:rPr>
          <w:t>a</w:t>
        </w:r>
      </w:ins>
      <w:r>
        <w:rPr>
          <w:lang w:val="en-US"/>
        </w:rPr>
        <w:t>tor</w:t>
      </w:r>
    </w:p>
    <w:p w14:paraId="33AE9876" w14:textId="1A38D535" w:rsidR="008C040D" w:rsidRDefault="00BD7C64" w:rsidP="0043375C">
      <w:pPr>
        <w:jc w:val="both"/>
        <w:rPr>
          <w:ins w:id="905" w:author="Jonas Götte" w:date="2020-11-04T05:46:00Z"/>
          <w:lang w:val="en-US"/>
        </w:rPr>
        <w:pPrChange w:id="906" w:author="Jonas Götte" w:date="2020-11-04T06:57:00Z">
          <w:pPr>
            <w:jc w:val="both"/>
          </w:pPr>
        </w:pPrChange>
      </w:pPr>
      <w:r w:rsidRPr="00BD7C64">
        <w:rPr>
          <w:lang w:val="en-US"/>
        </w:rPr>
        <w:t>This indicator represents the linear change of the groundwater head in a period of 10 years in m/year per aquifer. It is calculated by fitting a first order regression line to the monthly groundwater heads simulated by the MODFLOW GGM within a period of 10 years. The indicator has been calculated for several windows of 10 yea</w:t>
      </w:r>
      <w:del w:id="907" w:author="Jonas Götte" w:date="2020-11-04T05:45:00Z">
        <w:r w:rsidRPr="00BD7C64" w:rsidDel="008C040D">
          <w:rPr>
            <w:lang w:val="en-US"/>
          </w:rPr>
          <w:delText>r</w:delText>
        </w:r>
      </w:del>
      <w:ins w:id="908" w:author="Jonas Götte" w:date="2020-11-04T05:45:00Z">
        <w:r w:rsidR="008C040D">
          <w:rPr>
            <w:lang w:val="en-US"/>
          </w:rPr>
          <w:t>r</w:t>
        </w:r>
      </w:ins>
      <w:r w:rsidRPr="00BD7C64">
        <w:rPr>
          <w:lang w:val="en-US"/>
        </w:rPr>
        <w:t>s: 1995-2004, 2015-2024, 2025-2034, 2035-2044, and 2045-2054. The groundwater table results corresponding to cells located in sedimentary basins are averaged per aquifer</w:t>
      </w:r>
      <w:ins w:id="909" w:author="Jonas Götte" w:date="2020-11-04T05:45:00Z">
        <w:r w:rsidR="008C040D">
          <w:rPr>
            <w:lang w:val="en-US"/>
          </w:rPr>
          <w:t xml:space="preserve"> </w:t>
        </w:r>
      </w:ins>
      <w:del w:id="910" w:author="Jonas Götte" w:date="2020-11-04T05:45:00Z">
        <w:r w:rsidRPr="00BD7C64" w:rsidDel="008C040D">
          <w:rPr>
            <w:lang w:val="en-US"/>
          </w:rPr>
          <w:delText xml:space="preserve"> </w:delText>
        </w:r>
      </w:del>
      <w:r w:rsidRPr="00BD7C64">
        <w:rPr>
          <w:lang w:val="en-US"/>
        </w:rPr>
        <w:t xml:space="preserve">as defined in the WHYMAP map </w:t>
      </w:r>
      <w:del w:id="911" w:author="Jonas Götte" w:date="2020-11-04T05:46:00Z">
        <w:r w:rsidRPr="00BD7C64" w:rsidDel="008C040D">
          <w:rPr>
            <w:lang w:val="en-US"/>
          </w:rPr>
          <w:delText>(</w:delText>
        </w:r>
      </w:del>
      <w:ins w:id="912" w:author="Jonas Götte" w:date="2020-11-04T05:46:00Z">
        <w:r w:rsidR="008C040D">
          <w:rPr>
            <w:lang w:val="en-US"/>
          </w:rPr>
          <w:fldChar w:fldCharType="begin"/>
        </w:r>
        <w:r w:rsidR="008C040D">
          <w:rPr>
            <w:lang w:val="en-US"/>
          </w:rPr>
          <w:instrText xml:space="preserve"> HYPERLINK "</w:instrText>
        </w:r>
      </w:ins>
      <w:r w:rsidR="008C040D" w:rsidRPr="00BD7C64">
        <w:rPr>
          <w:lang w:val="en-US"/>
        </w:rPr>
        <w:instrText>http://www.whymap.org/whymap/EN/Home/whymap_node.html</w:instrText>
      </w:r>
      <w:ins w:id="913" w:author="Jonas Götte" w:date="2020-11-04T05:46:00Z">
        <w:r w:rsidR="008C040D">
          <w:rPr>
            <w:lang w:val="en-US"/>
          </w:rPr>
          <w:instrText xml:space="preserve">" </w:instrText>
        </w:r>
        <w:r w:rsidR="008C040D">
          <w:rPr>
            <w:lang w:val="en-US"/>
          </w:rPr>
          <w:fldChar w:fldCharType="separate"/>
        </w:r>
      </w:ins>
      <w:r w:rsidR="008C040D" w:rsidRPr="001B5C2F">
        <w:rPr>
          <w:rStyle w:val="Hyperlink"/>
          <w:lang w:val="en-US"/>
        </w:rPr>
        <w:t>http://www.whymap.org/whymap/EN/Home/whymap_node.html</w:t>
      </w:r>
      <w:ins w:id="914" w:author="Jonas Götte" w:date="2020-11-04T05:46:00Z">
        <w:r w:rsidR="008C040D">
          <w:rPr>
            <w:lang w:val="en-US"/>
          </w:rPr>
          <w:fldChar w:fldCharType="end"/>
        </w:r>
      </w:ins>
      <w:r w:rsidRPr="00BD7C64">
        <w:rPr>
          <w:lang w:val="en-US"/>
        </w:rPr>
        <w:t>).</w:t>
      </w:r>
    </w:p>
    <w:p w14:paraId="6EAAF4B6" w14:textId="5C2FDFEE" w:rsidR="00BD7C64" w:rsidRDefault="00BD7C64" w:rsidP="008C040D">
      <w:pPr>
        <w:jc w:val="both"/>
        <w:rPr>
          <w:lang w:val="en-US"/>
        </w:rPr>
        <w:pPrChange w:id="915" w:author="Jonas Götte" w:date="2020-11-04T05:45:00Z">
          <w:pPr/>
        </w:pPrChange>
      </w:pPr>
      <w:del w:id="916" w:author="Jonas Götte" w:date="2020-11-04T05:46:00Z">
        <w:r w:rsidRPr="00BD7C64" w:rsidDel="008C040D">
          <w:rPr>
            <w:lang w:val="en-US"/>
          </w:rPr>
          <w:delText xml:space="preserve"> </w:delText>
        </w:r>
      </w:del>
      <w:r w:rsidRPr="00BD7C64">
        <w:rPr>
          <w:lang w:val="en-US"/>
        </w:rPr>
        <w:t>Averaging the GTDT per aquifer results in masking some of the most extreme values which are often found in cities where the abstraction of groundwater takes place in concentrated areas and high discharges. However, providing 5arc min resolution results would not be appropriate as the used model is global and does not represent the heads correctly everywhere.</w:t>
      </w:r>
    </w:p>
    <w:p w14:paraId="38CE3E4E" w14:textId="23C50D2B" w:rsidR="00732D9A" w:rsidRDefault="00732D9A" w:rsidP="00732D9A">
      <w:pPr>
        <w:pStyle w:val="Heading3"/>
        <w:rPr>
          <w:lang w:val="en-US"/>
        </w:rPr>
      </w:pPr>
      <w:r>
        <w:rPr>
          <w:lang w:val="en-US"/>
        </w:rPr>
        <w:t>Example / literature</w:t>
      </w:r>
    </w:p>
    <w:p w14:paraId="4A74DC77" w14:textId="77777777" w:rsidR="00732D9A" w:rsidRPr="00732D9A" w:rsidRDefault="00732D9A" w:rsidP="00732D9A">
      <w:pPr>
        <w:pStyle w:val="ListParagraph"/>
        <w:numPr>
          <w:ilvl w:val="0"/>
          <w:numId w:val="2"/>
        </w:numPr>
        <w:rPr>
          <w:lang w:val="en-US"/>
        </w:rPr>
      </w:pPr>
      <w:r w:rsidRPr="00732D9A">
        <w:rPr>
          <w:lang w:val="en-US"/>
        </w:rPr>
        <w:t>More information: p:\droughthack\CRUCIAL reports - global drought forecast and secnarios\C3S422Lot1.WEnR.DS4c_AlgorithmTheoreticalBasis_future_climate_change_v1.3.docx</w:t>
      </w:r>
    </w:p>
    <w:p w14:paraId="5B38F9FF" w14:textId="23C178F6" w:rsidR="00732D9A" w:rsidRPr="00732D9A" w:rsidRDefault="00732D9A" w:rsidP="00732D9A">
      <w:pPr>
        <w:pStyle w:val="ListParagraph"/>
        <w:numPr>
          <w:ilvl w:val="0"/>
          <w:numId w:val="2"/>
        </w:numPr>
        <w:spacing w:after="0"/>
        <w:rPr>
          <w:lang w:val="en-US"/>
        </w:rPr>
      </w:pPr>
      <w:r w:rsidRPr="00732D9A">
        <w:rPr>
          <w:lang w:val="en-US"/>
        </w:rPr>
        <w:t>WRI Aqueduct</w:t>
      </w:r>
    </w:p>
    <w:p w14:paraId="33DB864D" w14:textId="77777777" w:rsidR="00732D9A" w:rsidRPr="00732D9A" w:rsidRDefault="00732D9A" w:rsidP="00732D9A">
      <w:pPr>
        <w:pStyle w:val="ListParagraph"/>
        <w:ind w:left="360"/>
        <w:rPr>
          <w:lang w:val="en-US"/>
        </w:rPr>
      </w:pPr>
      <w:r w:rsidRPr="00732D9A">
        <w:rPr>
          <w:lang w:val="en-US"/>
        </w:rPr>
        <w:t>https://www.wri.org/applications/aqueduct/water-risk-atlas/#/?advanced=false&amp;basemap=hydro&amp;indicator=gtd_cat&amp;lat=30&amp;lng=-80&amp;mapMode=view&amp;month=1&amp;opacity=0.5&amp;ponderation=DEF&amp;predefined=false&amp;projection=absolute&amp;scenario=optimistic&amp;scope=baseline&amp;timeScale=annual&amp;year=baseline&amp;zoom=3</w:t>
      </w:r>
    </w:p>
    <w:p w14:paraId="1924B62E" w14:textId="07BC0993" w:rsidR="00BD7C64" w:rsidRDefault="00BD7C64" w:rsidP="00A01A0C">
      <w:pPr>
        <w:rPr>
          <w:color w:val="ED7D31" w:themeColor="accent2"/>
          <w:lang w:val="en-US"/>
        </w:rPr>
      </w:pPr>
    </w:p>
    <w:p w14:paraId="53C7F876" w14:textId="0D5E5671" w:rsidR="00732D9A" w:rsidRDefault="00732D9A" w:rsidP="00732D9A">
      <w:pPr>
        <w:pStyle w:val="Heading3"/>
        <w:rPr>
          <w:lang w:val="en-US"/>
        </w:rPr>
      </w:pPr>
      <w:r>
        <w:rPr>
          <w:lang w:val="en-US"/>
        </w:rPr>
        <w:t>Data required</w:t>
      </w:r>
    </w:p>
    <w:p w14:paraId="7726DB47" w14:textId="18679104" w:rsidR="00732D9A" w:rsidRPr="00732D9A" w:rsidRDefault="00732D9A" w:rsidP="00A01A0C">
      <w:pPr>
        <w:rPr>
          <w:lang w:val="en-US"/>
        </w:rPr>
      </w:pPr>
      <w:r w:rsidRPr="00732D9A">
        <w:rPr>
          <w:lang w:val="en-US"/>
        </w:rPr>
        <w:t>Timeseries of groundwater heads.</w:t>
      </w:r>
    </w:p>
    <w:p w14:paraId="58330983" w14:textId="77777777" w:rsidR="00732D9A" w:rsidRDefault="00732D9A" w:rsidP="00A01A0C">
      <w:pPr>
        <w:rPr>
          <w:color w:val="ED7D31" w:themeColor="accent2"/>
          <w:lang w:val="en-US"/>
        </w:rPr>
      </w:pPr>
    </w:p>
    <w:p w14:paraId="115FD8D6" w14:textId="2AD71A9D" w:rsidR="00BD7C64" w:rsidRPr="00732D9A" w:rsidRDefault="00A01A0C" w:rsidP="00A01A0C">
      <w:pPr>
        <w:rPr>
          <w:lang w:val="en-US"/>
        </w:rPr>
      </w:pPr>
      <w:r w:rsidRPr="00A71E59">
        <w:rPr>
          <w:rStyle w:val="Heading3Char"/>
          <w:color w:val="auto"/>
          <w:lang w:val="en-US"/>
          <w:rPrChange w:id="917" w:author="Jonas Götte" w:date="2020-11-02T10:49:00Z">
            <w:rPr>
              <w:rStyle w:val="Heading3Char"/>
              <w:color w:val="auto"/>
            </w:rPr>
          </w:rPrChange>
        </w:rPr>
        <w:t>Scripts or datasets available</w:t>
      </w:r>
      <w:r w:rsidR="00BD7C64" w:rsidRPr="00732D9A">
        <w:rPr>
          <w:lang w:val="en-US"/>
        </w:rPr>
        <w:t xml:space="preserve">: </w:t>
      </w:r>
    </w:p>
    <w:p w14:paraId="1BFB76C5" w14:textId="252725C4" w:rsidR="00BD7C64" w:rsidRDefault="00BD7C64" w:rsidP="00BD7C64">
      <w:pPr>
        <w:spacing w:after="0"/>
        <w:rPr>
          <w:lang w:val="en-US"/>
        </w:rPr>
      </w:pPr>
      <w:r w:rsidRPr="00BD7C64">
        <w:rPr>
          <w:lang w:val="en-US"/>
        </w:rPr>
        <w:t>Datasets from CRUCIAL project (</w:t>
      </w:r>
      <w:proofErr w:type="spellStart"/>
      <w:r w:rsidRPr="00BD7C64">
        <w:rPr>
          <w:lang w:val="en-US"/>
        </w:rPr>
        <w:t>NetCDF</w:t>
      </w:r>
      <w:proofErr w:type="spellEnd"/>
      <w:r w:rsidRPr="00BD7C64">
        <w:rPr>
          <w:lang w:val="en-US"/>
        </w:rPr>
        <w:t xml:space="preserve"> files) </w:t>
      </w:r>
    </w:p>
    <w:p w14:paraId="4AB39C5A" w14:textId="5B81BB78" w:rsidR="00A01A0C" w:rsidRDefault="00BD7C64" w:rsidP="00A01A0C">
      <w:pPr>
        <w:rPr>
          <w:ins w:id="918" w:author="Jonas Götte" w:date="2020-11-04T06:06:00Z"/>
          <w:lang w:val="en-US"/>
        </w:rPr>
      </w:pPr>
      <w:r w:rsidRPr="00BD7C64">
        <w:rPr>
          <w:lang w:val="en-US"/>
        </w:rPr>
        <w:t>p:\droughthack\DataSets\GTDT_CRUCIAL\</w:t>
      </w:r>
    </w:p>
    <w:p w14:paraId="1B01D884" w14:textId="30DC0557" w:rsidR="00BD60E7" w:rsidRDefault="00BD60E7" w:rsidP="00A01A0C">
      <w:pPr>
        <w:rPr>
          <w:ins w:id="919" w:author="Jonas Götte" w:date="2020-11-04T06:06:00Z"/>
          <w:lang w:val="en-US"/>
        </w:rPr>
      </w:pPr>
    </w:p>
    <w:p w14:paraId="03C595BA" w14:textId="4E291BEE" w:rsidR="00BD60E7" w:rsidRDefault="00BD60E7" w:rsidP="00A01A0C">
      <w:pPr>
        <w:rPr>
          <w:ins w:id="920" w:author="Jonas Götte" w:date="2020-11-04T06:06:00Z"/>
          <w:lang w:val="en-US"/>
        </w:rPr>
      </w:pPr>
      <w:ins w:id="921" w:author="Jonas Götte" w:date="2020-11-04T06:06:00Z">
        <w:r>
          <w:rPr>
            <w:lang w:val="en-US"/>
          </w:rPr>
          <w:t>mo</w:t>
        </w:r>
        <w:r w:rsidR="00A669FA">
          <w:rPr>
            <w:lang w:val="en-US"/>
          </w:rPr>
          <w:t xml:space="preserve">nthly groundwater recharge also as </w:t>
        </w:r>
        <w:proofErr w:type="spellStart"/>
        <w:r w:rsidR="00A669FA">
          <w:rPr>
            <w:lang w:val="en-US"/>
          </w:rPr>
          <w:t>GeoTIFF</w:t>
        </w:r>
        <w:proofErr w:type="spellEnd"/>
      </w:ins>
    </w:p>
    <w:p w14:paraId="1A2145F7" w14:textId="5BA3D9AF" w:rsidR="00A669FA" w:rsidRPr="00BD7C64" w:rsidRDefault="00A669FA" w:rsidP="00A01A0C">
      <w:pPr>
        <w:rPr>
          <w:lang w:val="en-US"/>
        </w:rPr>
      </w:pPr>
      <w:ins w:id="922" w:author="Jonas Götte" w:date="2020-11-04T06:06:00Z">
        <w:r>
          <w:rPr>
            <w:lang w:val="en-US"/>
          </w:rPr>
          <w:t>p</w:t>
        </w:r>
        <w:r w:rsidRPr="00A669FA">
          <w:rPr>
            <w:lang w:val="en-US"/>
          </w:rPr>
          <w:t>:\droughthack\DataSets\TIFF_converted\GTDT_CRUCIAL_monthly</w:t>
        </w:r>
      </w:ins>
    </w:p>
    <w:p w14:paraId="11E3F332" w14:textId="77777777" w:rsidR="00BD7C64" w:rsidRDefault="00BD7C64" w:rsidP="00A01A0C">
      <w:pPr>
        <w:rPr>
          <w:color w:val="ED7D31" w:themeColor="accent2"/>
          <w:lang w:val="en-US"/>
        </w:rPr>
      </w:pPr>
    </w:p>
    <w:p w14:paraId="0A7F5C58" w14:textId="0D49652A" w:rsidR="00222AA7" w:rsidRPr="004B2C0C" w:rsidDel="00732D9A" w:rsidRDefault="00222AA7" w:rsidP="00A01A0C">
      <w:pPr>
        <w:rPr>
          <w:del w:id="923" w:author="Dimmie Hendriks" w:date="2020-11-02T09:53:00Z"/>
          <w:rFonts w:asciiTheme="majorHAnsi" w:eastAsiaTheme="majorEastAsia" w:hAnsiTheme="majorHAnsi" w:cstheme="majorBidi"/>
          <w:color w:val="000000" w:themeColor="text1"/>
          <w:sz w:val="32"/>
          <w:szCs w:val="32"/>
          <w:u w:val="single"/>
          <w:lang w:val="en-US"/>
        </w:rPr>
      </w:pPr>
      <w:del w:id="924" w:author="Dimmie Hendriks" w:date="2020-11-02T09:53:00Z">
        <w:r w:rsidRPr="004B2C0C" w:rsidDel="00732D9A">
          <w:rPr>
            <w:lang w:val="en-US"/>
          </w:rPr>
          <w:br w:type="page"/>
        </w:r>
      </w:del>
    </w:p>
    <w:p w14:paraId="53064914" w14:textId="4BA4EF71" w:rsidR="00E504FE" w:rsidRDefault="00E504FE" w:rsidP="00732D9A">
      <w:pPr>
        <w:rPr>
          <w:ins w:id="925" w:author="Dimmie Hendriks" w:date="2020-11-02T09:53:00Z"/>
          <w:lang w:val="en-US"/>
        </w:rPr>
      </w:pPr>
    </w:p>
    <w:p w14:paraId="14C1DB6A" w14:textId="7DC525C3" w:rsidR="00732D9A" w:rsidRPr="00222AA7" w:rsidDel="008C040D" w:rsidRDefault="00732D9A" w:rsidP="00732D9A">
      <w:pPr>
        <w:rPr>
          <w:del w:id="926" w:author="Jonas Götte" w:date="2020-11-04T05:45:00Z"/>
          <w:lang w:val="en-US"/>
        </w:rPr>
      </w:pPr>
      <w:del w:id="927" w:author="Jonas Götte" w:date="2020-11-04T05:45:00Z">
        <w:r w:rsidRPr="00732D9A" w:rsidDel="008C040D">
          <w:rPr>
            <w:highlight w:val="yellow"/>
            <w:lang w:val="en-US"/>
          </w:rPr>
          <w:delText>Consider seasonality for normalized indices?</w:delText>
        </w:r>
      </w:del>
    </w:p>
    <w:p w14:paraId="1E1E8ADC" w14:textId="7F94BD4A" w:rsidR="00732D9A" w:rsidRDefault="00732D9A" w:rsidP="00732D9A">
      <w:pPr>
        <w:rPr>
          <w:ins w:id="928" w:author="Jonas Götte" w:date="2020-11-02T11:18:00Z"/>
          <w:lang w:val="en-US"/>
        </w:rPr>
      </w:pPr>
    </w:p>
    <w:p w14:paraId="082EBD3E" w14:textId="77777777" w:rsidR="009D3E1E" w:rsidRPr="00222AA7" w:rsidRDefault="009D3E1E" w:rsidP="00732D9A">
      <w:pPr>
        <w:rPr>
          <w:lang w:val="en-US"/>
        </w:rPr>
      </w:pPr>
    </w:p>
    <w:sectPr w:rsidR="009D3E1E" w:rsidRPr="00222AA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14F29" w14:textId="77777777" w:rsidR="0043375C" w:rsidRDefault="0043375C" w:rsidP="00B114B7">
      <w:pPr>
        <w:spacing w:after="0" w:line="240" w:lineRule="auto"/>
      </w:pPr>
      <w:r>
        <w:separator/>
      </w:r>
    </w:p>
  </w:endnote>
  <w:endnote w:type="continuationSeparator" w:id="0">
    <w:p w14:paraId="4EADC759" w14:textId="77777777" w:rsidR="0043375C" w:rsidRDefault="0043375C" w:rsidP="00B1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7865824"/>
      <w:docPartObj>
        <w:docPartGallery w:val="Page Numbers (Bottom of Page)"/>
        <w:docPartUnique/>
      </w:docPartObj>
    </w:sdtPr>
    <w:sdtEndPr>
      <w:rPr>
        <w:noProof/>
      </w:rPr>
    </w:sdtEndPr>
    <w:sdtContent>
      <w:p w14:paraId="5E4F447D" w14:textId="782893DA" w:rsidR="0043375C" w:rsidRDefault="004337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4F8CDB" w14:textId="77777777" w:rsidR="0043375C" w:rsidRDefault="00433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CC067" w14:textId="77777777" w:rsidR="0043375C" w:rsidRDefault="0043375C" w:rsidP="00B114B7">
      <w:pPr>
        <w:spacing w:after="0" w:line="240" w:lineRule="auto"/>
      </w:pPr>
      <w:r>
        <w:separator/>
      </w:r>
    </w:p>
  </w:footnote>
  <w:footnote w:type="continuationSeparator" w:id="0">
    <w:p w14:paraId="6A174005" w14:textId="77777777" w:rsidR="0043375C" w:rsidRDefault="0043375C" w:rsidP="00B114B7">
      <w:pPr>
        <w:spacing w:after="0" w:line="240" w:lineRule="auto"/>
      </w:pPr>
      <w:r>
        <w:continuationSeparator/>
      </w:r>
    </w:p>
  </w:footnote>
  <w:footnote w:id="1">
    <w:p w14:paraId="4687E0BB" w14:textId="20870050" w:rsidR="0043375C" w:rsidRPr="007022AC" w:rsidRDefault="0043375C">
      <w:pPr>
        <w:pStyle w:val="FootnoteText"/>
      </w:pPr>
      <w:ins w:id="77" w:author="Jonas Götte" w:date="2020-11-02T14:46:00Z">
        <w:r>
          <w:rPr>
            <w:rStyle w:val="FootnoteReference"/>
          </w:rPr>
          <w:footnoteRef/>
        </w:r>
        <w:r>
          <w:t xml:space="preserve"> </w:t>
        </w:r>
        <w:r w:rsidRPr="007022AC">
          <w:t>https://climatedataguide.ucar.edu/climate-data/standardized-precipitation-index-spi</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0619B"/>
    <w:multiLevelType w:val="hybridMultilevel"/>
    <w:tmpl w:val="3462035A"/>
    <w:lvl w:ilvl="0" w:tplc="73DC5B34">
      <w:numFmt w:val="bullet"/>
      <w:lvlText w:val=""/>
      <w:lvlJc w:val="left"/>
      <w:pPr>
        <w:ind w:left="720" w:hanging="360"/>
      </w:pPr>
      <w:rPr>
        <w:rFonts w:ascii="Wingdings" w:eastAsia="Times New Roman" w:hAnsi="Wingdings"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8146BB"/>
    <w:multiLevelType w:val="hybridMultilevel"/>
    <w:tmpl w:val="48F8E3FA"/>
    <w:lvl w:ilvl="0" w:tplc="7414BE60">
      <w:start w:val="1"/>
      <w:numFmt w:val="bullet"/>
      <w:lvlText w:val="-"/>
      <w:lvlJc w:val="left"/>
      <w:pPr>
        <w:tabs>
          <w:tab w:val="num" w:pos="360"/>
        </w:tabs>
        <w:ind w:left="360" w:hanging="360"/>
      </w:pPr>
      <w:rPr>
        <w:rFonts w:ascii="Calibri" w:hAnsi="Calibri" w:cs="Times New Roman" w:hint="default"/>
      </w:rPr>
    </w:lvl>
    <w:lvl w:ilvl="1" w:tplc="D8D60640">
      <w:start w:val="1"/>
      <w:numFmt w:val="bullet"/>
      <w:lvlText w:val="-"/>
      <w:lvlJc w:val="left"/>
      <w:pPr>
        <w:tabs>
          <w:tab w:val="num" w:pos="1080"/>
        </w:tabs>
        <w:ind w:left="1080" w:hanging="360"/>
      </w:pPr>
      <w:rPr>
        <w:rFonts w:ascii="Calibri" w:hAnsi="Calibri" w:cs="Times New Roman" w:hint="default"/>
      </w:rPr>
    </w:lvl>
    <w:lvl w:ilvl="2" w:tplc="42E6FACC">
      <w:start w:val="1"/>
      <w:numFmt w:val="bullet"/>
      <w:lvlText w:val="-"/>
      <w:lvlJc w:val="left"/>
      <w:pPr>
        <w:tabs>
          <w:tab w:val="num" w:pos="1800"/>
        </w:tabs>
        <w:ind w:left="1800" w:hanging="360"/>
      </w:pPr>
      <w:rPr>
        <w:rFonts w:ascii="Calibri" w:hAnsi="Calibri" w:cs="Times New Roman" w:hint="default"/>
      </w:rPr>
    </w:lvl>
    <w:lvl w:ilvl="3" w:tplc="000C153C">
      <w:start w:val="1"/>
      <w:numFmt w:val="bullet"/>
      <w:lvlText w:val="-"/>
      <w:lvlJc w:val="left"/>
      <w:pPr>
        <w:tabs>
          <w:tab w:val="num" w:pos="2520"/>
        </w:tabs>
        <w:ind w:left="2520" w:hanging="360"/>
      </w:pPr>
      <w:rPr>
        <w:rFonts w:ascii="Calibri" w:hAnsi="Calibri" w:cs="Times New Roman" w:hint="default"/>
      </w:rPr>
    </w:lvl>
    <w:lvl w:ilvl="4" w:tplc="F8BAB328">
      <w:start w:val="1"/>
      <w:numFmt w:val="bullet"/>
      <w:lvlText w:val="-"/>
      <w:lvlJc w:val="left"/>
      <w:pPr>
        <w:tabs>
          <w:tab w:val="num" w:pos="3240"/>
        </w:tabs>
        <w:ind w:left="3240" w:hanging="360"/>
      </w:pPr>
      <w:rPr>
        <w:rFonts w:ascii="Calibri" w:hAnsi="Calibri" w:cs="Times New Roman" w:hint="default"/>
      </w:rPr>
    </w:lvl>
    <w:lvl w:ilvl="5" w:tplc="A5066212">
      <w:start w:val="1"/>
      <w:numFmt w:val="bullet"/>
      <w:lvlText w:val="-"/>
      <w:lvlJc w:val="left"/>
      <w:pPr>
        <w:tabs>
          <w:tab w:val="num" w:pos="3960"/>
        </w:tabs>
        <w:ind w:left="3960" w:hanging="360"/>
      </w:pPr>
      <w:rPr>
        <w:rFonts w:ascii="Calibri" w:hAnsi="Calibri" w:cs="Times New Roman" w:hint="default"/>
      </w:rPr>
    </w:lvl>
    <w:lvl w:ilvl="6" w:tplc="D18C7CC0">
      <w:start w:val="1"/>
      <w:numFmt w:val="bullet"/>
      <w:lvlText w:val="-"/>
      <w:lvlJc w:val="left"/>
      <w:pPr>
        <w:tabs>
          <w:tab w:val="num" w:pos="4680"/>
        </w:tabs>
        <w:ind w:left="4680" w:hanging="360"/>
      </w:pPr>
      <w:rPr>
        <w:rFonts w:ascii="Calibri" w:hAnsi="Calibri" w:cs="Times New Roman" w:hint="default"/>
      </w:rPr>
    </w:lvl>
    <w:lvl w:ilvl="7" w:tplc="3BDA689A">
      <w:start w:val="1"/>
      <w:numFmt w:val="bullet"/>
      <w:lvlText w:val="-"/>
      <w:lvlJc w:val="left"/>
      <w:pPr>
        <w:tabs>
          <w:tab w:val="num" w:pos="5400"/>
        </w:tabs>
        <w:ind w:left="5400" w:hanging="360"/>
      </w:pPr>
      <w:rPr>
        <w:rFonts w:ascii="Calibri" w:hAnsi="Calibri" w:cs="Times New Roman" w:hint="default"/>
      </w:rPr>
    </w:lvl>
    <w:lvl w:ilvl="8" w:tplc="78F006A4">
      <w:start w:val="1"/>
      <w:numFmt w:val="bullet"/>
      <w:lvlText w:val="-"/>
      <w:lvlJc w:val="left"/>
      <w:pPr>
        <w:tabs>
          <w:tab w:val="num" w:pos="6120"/>
        </w:tabs>
        <w:ind w:left="6120" w:hanging="360"/>
      </w:pPr>
      <w:rPr>
        <w:rFonts w:ascii="Calibri" w:hAnsi="Calibri" w:cs="Times New Roman" w:hint="default"/>
      </w:rPr>
    </w:lvl>
  </w:abstractNum>
  <w:abstractNum w:abstractNumId="2" w15:restartNumberingAfterBreak="0">
    <w:nsid w:val="4A893120"/>
    <w:multiLevelType w:val="hybridMultilevel"/>
    <w:tmpl w:val="B074DA4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s Götte">
    <w15:presenceInfo w15:providerId="AD" w15:userId="S::Jonas.Gotte@deltares.nl::99a6ba86-9047-4dcd-aeaa-8db3319a85fb"/>
  </w15:person>
  <w15:person w15:author="Dimmie Hendriks">
    <w15:presenceInfo w15:providerId="AD" w15:userId="S::Dimmie.Hendriks@deltares.nl::f23f89a0-3a6c-41f1-b615-0190af0514ae"/>
  </w15:person>
  <w15:person w15:author="Patricia Trambauer">
    <w15:presenceInfo w15:providerId="AD" w15:userId="S::Patricia.Trambauer@deltares.nl::1c71f2bd-db7d-4562-93d8-7e79e4fad4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revisionView w:markup="0"/>
  <w:trackRevisions/>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65C"/>
    <w:rsid w:val="00015251"/>
    <w:rsid w:val="000879F9"/>
    <w:rsid w:val="000C0CB3"/>
    <w:rsid w:val="000F001A"/>
    <w:rsid w:val="000F1124"/>
    <w:rsid w:val="00166381"/>
    <w:rsid w:val="001707ED"/>
    <w:rsid w:val="00175C78"/>
    <w:rsid w:val="00185B7E"/>
    <w:rsid w:val="001D525C"/>
    <w:rsid w:val="002168D7"/>
    <w:rsid w:val="00222AA7"/>
    <w:rsid w:val="00225A84"/>
    <w:rsid w:val="0027265C"/>
    <w:rsid w:val="00294F2E"/>
    <w:rsid w:val="00312BFA"/>
    <w:rsid w:val="00370DFC"/>
    <w:rsid w:val="003D073F"/>
    <w:rsid w:val="0041579C"/>
    <w:rsid w:val="0043375C"/>
    <w:rsid w:val="00481C9E"/>
    <w:rsid w:val="00497210"/>
    <w:rsid w:val="00497BB6"/>
    <w:rsid w:val="004B2C0C"/>
    <w:rsid w:val="00542F3E"/>
    <w:rsid w:val="005822EA"/>
    <w:rsid w:val="005A0CEC"/>
    <w:rsid w:val="005A7B38"/>
    <w:rsid w:val="005E00BE"/>
    <w:rsid w:val="005F70EF"/>
    <w:rsid w:val="006219E7"/>
    <w:rsid w:val="00647B13"/>
    <w:rsid w:val="00682B1E"/>
    <w:rsid w:val="006A780E"/>
    <w:rsid w:val="006C5993"/>
    <w:rsid w:val="006C70BE"/>
    <w:rsid w:val="007022AC"/>
    <w:rsid w:val="00732D9A"/>
    <w:rsid w:val="00761BF2"/>
    <w:rsid w:val="00776BCA"/>
    <w:rsid w:val="00785EAD"/>
    <w:rsid w:val="007942CD"/>
    <w:rsid w:val="007A59FA"/>
    <w:rsid w:val="008205EF"/>
    <w:rsid w:val="00823D2C"/>
    <w:rsid w:val="00862938"/>
    <w:rsid w:val="008C040D"/>
    <w:rsid w:val="008D5614"/>
    <w:rsid w:val="00941BF1"/>
    <w:rsid w:val="00956AA3"/>
    <w:rsid w:val="009A5ADD"/>
    <w:rsid w:val="009D3E1E"/>
    <w:rsid w:val="009E2B38"/>
    <w:rsid w:val="009E56A0"/>
    <w:rsid w:val="00A014E1"/>
    <w:rsid w:val="00A01A0C"/>
    <w:rsid w:val="00A53742"/>
    <w:rsid w:val="00A56F9A"/>
    <w:rsid w:val="00A669FA"/>
    <w:rsid w:val="00A71E59"/>
    <w:rsid w:val="00A736DB"/>
    <w:rsid w:val="00AC47BD"/>
    <w:rsid w:val="00B114B7"/>
    <w:rsid w:val="00B57229"/>
    <w:rsid w:val="00B652CE"/>
    <w:rsid w:val="00B802AE"/>
    <w:rsid w:val="00BC1DA6"/>
    <w:rsid w:val="00BD60E7"/>
    <w:rsid w:val="00BD7C64"/>
    <w:rsid w:val="00C772E2"/>
    <w:rsid w:val="00C9259F"/>
    <w:rsid w:val="00CB0EDB"/>
    <w:rsid w:val="00D3534F"/>
    <w:rsid w:val="00D80AD9"/>
    <w:rsid w:val="00D9542A"/>
    <w:rsid w:val="00DA7C40"/>
    <w:rsid w:val="00E06961"/>
    <w:rsid w:val="00E157F4"/>
    <w:rsid w:val="00E504FE"/>
    <w:rsid w:val="00E67BCC"/>
    <w:rsid w:val="00E77B9C"/>
    <w:rsid w:val="00E918E1"/>
    <w:rsid w:val="00EE2065"/>
    <w:rsid w:val="00EE28C5"/>
    <w:rsid w:val="00EF46B2"/>
    <w:rsid w:val="00F22E40"/>
    <w:rsid w:val="00F427BF"/>
    <w:rsid w:val="00F92CC9"/>
    <w:rsid w:val="00FA4D62"/>
    <w:rsid w:val="00FD13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D8BE16E"/>
  <w15:chartTrackingRefBased/>
  <w15:docId w15:val="{0C3A49DF-B12B-4F9F-92BC-822DC444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65C"/>
    <w:pPr>
      <w:keepNext/>
      <w:keepLines/>
      <w:spacing w:before="240" w:after="24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27265C"/>
    <w:pPr>
      <w:keepNext/>
      <w:keepLines/>
      <w:spacing w:before="40" w:after="12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022AC"/>
    <w:pPr>
      <w:keepNext/>
      <w:keepLines/>
      <w:spacing w:before="40" w:after="0"/>
      <w:outlineLvl w:val="2"/>
      <w:pPrChange w:id="0" w:author="Jonas Götte" w:date="2020-11-02T14:42:00Z">
        <w:pPr>
          <w:keepNext/>
          <w:keepLines/>
          <w:spacing w:before="40" w:line="259" w:lineRule="auto"/>
          <w:outlineLvl w:val="2"/>
        </w:pPr>
      </w:pPrChange>
    </w:pPr>
    <w:rPr>
      <w:rFonts w:asciiTheme="majorHAnsi" w:eastAsiaTheme="majorEastAsia" w:hAnsiTheme="majorHAnsi" w:cstheme="majorBidi"/>
      <w:color w:val="000000" w:themeColor="text1"/>
      <w:sz w:val="24"/>
      <w:szCs w:val="24"/>
      <w:u w:val="single"/>
      <w:rPrChange w:id="0" w:author="Jonas Götte" w:date="2020-11-02T14:42:00Z">
        <w:rPr>
          <w:rFonts w:asciiTheme="majorHAnsi" w:eastAsiaTheme="majorEastAsia" w:hAnsiTheme="majorHAnsi" w:cstheme="majorBidi"/>
          <w:color w:val="1F3763" w:themeColor="accent1" w:themeShade="7F"/>
          <w:sz w:val="24"/>
          <w:szCs w:val="24"/>
          <w:lang w:val="nl-NL"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5C"/>
    <w:rPr>
      <w:rFonts w:asciiTheme="majorHAnsi" w:eastAsiaTheme="majorEastAsia" w:hAnsiTheme="majorHAnsi" w:cstheme="majorBidi"/>
      <w:b/>
      <w:color w:val="000000" w:themeColor="text1"/>
      <w:sz w:val="32"/>
      <w:szCs w:val="32"/>
      <w:u w:val="single"/>
    </w:rPr>
  </w:style>
  <w:style w:type="paragraph" w:styleId="TOCHeading">
    <w:name w:val="TOC Heading"/>
    <w:basedOn w:val="Heading1"/>
    <w:next w:val="Normal"/>
    <w:uiPriority w:val="39"/>
    <w:unhideWhenUsed/>
    <w:qFormat/>
    <w:rsid w:val="0027265C"/>
    <w:pPr>
      <w:spacing w:after="0"/>
      <w:outlineLvl w:val="9"/>
    </w:pPr>
    <w:rPr>
      <w:b w:val="0"/>
      <w:color w:val="2F5496" w:themeColor="accent1" w:themeShade="BF"/>
      <w:lang w:val="en-US"/>
    </w:rPr>
  </w:style>
  <w:style w:type="paragraph" w:styleId="TOC1">
    <w:name w:val="toc 1"/>
    <w:basedOn w:val="Normal"/>
    <w:next w:val="Normal"/>
    <w:autoRedefine/>
    <w:uiPriority w:val="39"/>
    <w:unhideWhenUsed/>
    <w:rsid w:val="0027265C"/>
    <w:pPr>
      <w:spacing w:after="100"/>
    </w:pPr>
  </w:style>
  <w:style w:type="character" w:styleId="Hyperlink">
    <w:name w:val="Hyperlink"/>
    <w:basedOn w:val="DefaultParagraphFont"/>
    <w:uiPriority w:val="99"/>
    <w:unhideWhenUsed/>
    <w:rsid w:val="0027265C"/>
    <w:rPr>
      <w:color w:val="0563C1" w:themeColor="hyperlink"/>
      <w:u w:val="single"/>
    </w:rPr>
  </w:style>
  <w:style w:type="character" w:customStyle="1" w:styleId="Heading2Char">
    <w:name w:val="Heading 2 Char"/>
    <w:basedOn w:val="DefaultParagraphFont"/>
    <w:link w:val="Heading2"/>
    <w:uiPriority w:val="9"/>
    <w:rsid w:val="0027265C"/>
    <w:rPr>
      <w:rFonts w:asciiTheme="majorHAnsi" w:eastAsiaTheme="majorEastAsia" w:hAnsiTheme="majorHAnsi" w:cstheme="majorBidi"/>
      <w:b/>
      <w:color w:val="000000" w:themeColor="text1"/>
      <w:sz w:val="26"/>
      <w:szCs w:val="26"/>
    </w:rPr>
  </w:style>
  <w:style w:type="paragraph" w:styleId="TOC2">
    <w:name w:val="toc 2"/>
    <w:basedOn w:val="Normal"/>
    <w:next w:val="Normal"/>
    <w:autoRedefine/>
    <w:uiPriority w:val="39"/>
    <w:unhideWhenUsed/>
    <w:rsid w:val="0027265C"/>
    <w:pPr>
      <w:spacing w:after="100"/>
      <w:ind w:left="220"/>
    </w:pPr>
  </w:style>
  <w:style w:type="character" w:styleId="UnresolvedMention">
    <w:name w:val="Unresolved Mention"/>
    <w:basedOn w:val="DefaultParagraphFont"/>
    <w:uiPriority w:val="99"/>
    <w:semiHidden/>
    <w:unhideWhenUsed/>
    <w:rsid w:val="0027265C"/>
    <w:rPr>
      <w:color w:val="605E5C"/>
      <w:shd w:val="clear" w:color="auto" w:fill="E1DFDD"/>
    </w:rPr>
  </w:style>
  <w:style w:type="paragraph" w:styleId="TOC3">
    <w:name w:val="toc 3"/>
    <w:basedOn w:val="Normal"/>
    <w:next w:val="Normal"/>
    <w:autoRedefine/>
    <w:uiPriority w:val="39"/>
    <w:unhideWhenUsed/>
    <w:rsid w:val="00E504FE"/>
    <w:pPr>
      <w:spacing w:after="100"/>
      <w:ind w:left="440"/>
    </w:pPr>
    <w:rPr>
      <w:rFonts w:eastAsiaTheme="minorEastAsia" w:cs="Times New Roman"/>
      <w:lang w:val="en-US"/>
    </w:rPr>
  </w:style>
  <w:style w:type="paragraph" w:styleId="Header">
    <w:name w:val="header"/>
    <w:basedOn w:val="Normal"/>
    <w:link w:val="HeaderChar"/>
    <w:uiPriority w:val="99"/>
    <w:unhideWhenUsed/>
    <w:rsid w:val="00B11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4B7"/>
  </w:style>
  <w:style w:type="paragraph" w:styleId="Footer">
    <w:name w:val="footer"/>
    <w:basedOn w:val="Normal"/>
    <w:link w:val="FooterChar"/>
    <w:uiPriority w:val="99"/>
    <w:unhideWhenUsed/>
    <w:rsid w:val="00B11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4B7"/>
  </w:style>
  <w:style w:type="paragraph" w:styleId="BalloonText">
    <w:name w:val="Balloon Text"/>
    <w:basedOn w:val="Normal"/>
    <w:link w:val="BalloonTextChar"/>
    <w:uiPriority w:val="99"/>
    <w:semiHidden/>
    <w:unhideWhenUsed/>
    <w:rsid w:val="00185B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B7E"/>
    <w:rPr>
      <w:rFonts w:ascii="Segoe UI" w:hAnsi="Segoe UI" w:cs="Segoe UI"/>
      <w:sz w:val="18"/>
      <w:szCs w:val="18"/>
    </w:rPr>
  </w:style>
  <w:style w:type="character" w:styleId="FollowedHyperlink">
    <w:name w:val="FollowedHyperlink"/>
    <w:basedOn w:val="DefaultParagraphFont"/>
    <w:uiPriority w:val="99"/>
    <w:semiHidden/>
    <w:unhideWhenUsed/>
    <w:rsid w:val="00AC47BD"/>
    <w:rPr>
      <w:color w:val="954F72" w:themeColor="followedHyperlink"/>
      <w:u w:val="single"/>
    </w:rPr>
  </w:style>
  <w:style w:type="character" w:customStyle="1" w:styleId="Heading3Char">
    <w:name w:val="Heading 3 Char"/>
    <w:basedOn w:val="DefaultParagraphFont"/>
    <w:link w:val="Heading3"/>
    <w:uiPriority w:val="9"/>
    <w:rsid w:val="007022AC"/>
    <w:rPr>
      <w:rFonts w:asciiTheme="majorHAnsi" w:eastAsiaTheme="majorEastAsia" w:hAnsiTheme="majorHAnsi" w:cstheme="majorBidi"/>
      <w:color w:val="000000" w:themeColor="text1"/>
      <w:sz w:val="24"/>
      <w:szCs w:val="24"/>
      <w:u w:val="single"/>
    </w:rPr>
  </w:style>
  <w:style w:type="paragraph" w:styleId="ListParagraph">
    <w:name w:val="List Paragraph"/>
    <w:basedOn w:val="Normal"/>
    <w:uiPriority w:val="34"/>
    <w:qFormat/>
    <w:rsid w:val="00732D9A"/>
    <w:pPr>
      <w:ind w:left="720"/>
      <w:contextualSpacing/>
    </w:pPr>
  </w:style>
  <w:style w:type="paragraph" w:styleId="FootnoteText">
    <w:name w:val="footnote text"/>
    <w:basedOn w:val="Normal"/>
    <w:link w:val="FootnoteTextChar"/>
    <w:uiPriority w:val="99"/>
    <w:semiHidden/>
    <w:unhideWhenUsed/>
    <w:rsid w:val="007022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22AC"/>
    <w:rPr>
      <w:sz w:val="20"/>
      <w:szCs w:val="20"/>
    </w:rPr>
  </w:style>
  <w:style w:type="character" w:styleId="FootnoteReference">
    <w:name w:val="footnote reference"/>
    <w:basedOn w:val="DefaultParagraphFont"/>
    <w:uiPriority w:val="99"/>
    <w:semiHidden/>
    <w:unhideWhenUsed/>
    <w:rsid w:val="007022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3543">
      <w:bodyDiv w:val="1"/>
      <w:marLeft w:val="0"/>
      <w:marRight w:val="0"/>
      <w:marTop w:val="0"/>
      <w:marBottom w:val="0"/>
      <w:divBdr>
        <w:top w:val="none" w:sz="0" w:space="0" w:color="auto"/>
        <w:left w:val="none" w:sz="0" w:space="0" w:color="auto"/>
        <w:bottom w:val="none" w:sz="0" w:space="0" w:color="auto"/>
        <w:right w:val="none" w:sz="0" w:space="0" w:color="auto"/>
      </w:divBdr>
    </w:div>
    <w:div w:id="112985258">
      <w:bodyDiv w:val="1"/>
      <w:marLeft w:val="0"/>
      <w:marRight w:val="0"/>
      <w:marTop w:val="0"/>
      <w:marBottom w:val="0"/>
      <w:divBdr>
        <w:top w:val="none" w:sz="0" w:space="0" w:color="auto"/>
        <w:left w:val="none" w:sz="0" w:space="0" w:color="auto"/>
        <w:bottom w:val="none" w:sz="0" w:space="0" w:color="auto"/>
        <w:right w:val="none" w:sz="0" w:space="0" w:color="auto"/>
      </w:divBdr>
    </w:div>
    <w:div w:id="287468666">
      <w:bodyDiv w:val="1"/>
      <w:marLeft w:val="0"/>
      <w:marRight w:val="0"/>
      <w:marTop w:val="0"/>
      <w:marBottom w:val="0"/>
      <w:divBdr>
        <w:top w:val="none" w:sz="0" w:space="0" w:color="auto"/>
        <w:left w:val="none" w:sz="0" w:space="0" w:color="auto"/>
        <w:bottom w:val="none" w:sz="0" w:space="0" w:color="auto"/>
        <w:right w:val="none" w:sz="0" w:space="0" w:color="auto"/>
      </w:divBdr>
    </w:div>
    <w:div w:id="626543856">
      <w:bodyDiv w:val="1"/>
      <w:marLeft w:val="0"/>
      <w:marRight w:val="0"/>
      <w:marTop w:val="0"/>
      <w:marBottom w:val="0"/>
      <w:divBdr>
        <w:top w:val="none" w:sz="0" w:space="0" w:color="auto"/>
        <w:left w:val="none" w:sz="0" w:space="0" w:color="auto"/>
        <w:bottom w:val="none" w:sz="0" w:space="0" w:color="auto"/>
        <w:right w:val="none" w:sz="0" w:space="0" w:color="auto"/>
      </w:divBdr>
    </w:div>
    <w:div w:id="775519207">
      <w:bodyDiv w:val="1"/>
      <w:marLeft w:val="0"/>
      <w:marRight w:val="0"/>
      <w:marTop w:val="0"/>
      <w:marBottom w:val="0"/>
      <w:divBdr>
        <w:top w:val="none" w:sz="0" w:space="0" w:color="auto"/>
        <w:left w:val="none" w:sz="0" w:space="0" w:color="auto"/>
        <w:bottom w:val="none" w:sz="0" w:space="0" w:color="auto"/>
        <w:right w:val="none" w:sz="0" w:space="0" w:color="auto"/>
      </w:divBdr>
    </w:div>
    <w:div w:id="855191354">
      <w:marLeft w:val="0"/>
      <w:marRight w:val="0"/>
      <w:marTop w:val="0"/>
      <w:marBottom w:val="0"/>
      <w:divBdr>
        <w:top w:val="none" w:sz="0" w:space="0" w:color="auto"/>
        <w:left w:val="none" w:sz="0" w:space="0" w:color="auto"/>
        <w:bottom w:val="none" w:sz="0" w:space="0" w:color="auto"/>
        <w:right w:val="none" w:sz="0" w:space="0" w:color="auto"/>
      </w:divBdr>
    </w:div>
    <w:div w:id="977876636">
      <w:bodyDiv w:val="1"/>
      <w:marLeft w:val="0"/>
      <w:marRight w:val="0"/>
      <w:marTop w:val="0"/>
      <w:marBottom w:val="0"/>
      <w:divBdr>
        <w:top w:val="none" w:sz="0" w:space="0" w:color="auto"/>
        <w:left w:val="none" w:sz="0" w:space="0" w:color="auto"/>
        <w:bottom w:val="none" w:sz="0" w:space="0" w:color="auto"/>
        <w:right w:val="none" w:sz="0" w:space="0" w:color="auto"/>
      </w:divBdr>
    </w:div>
    <w:div w:id="1111898532">
      <w:bodyDiv w:val="1"/>
      <w:marLeft w:val="0"/>
      <w:marRight w:val="0"/>
      <w:marTop w:val="0"/>
      <w:marBottom w:val="0"/>
      <w:divBdr>
        <w:top w:val="none" w:sz="0" w:space="0" w:color="auto"/>
        <w:left w:val="none" w:sz="0" w:space="0" w:color="auto"/>
        <w:bottom w:val="none" w:sz="0" w:space="0" w:color="auto"/>
        <w:right w:val="none" w:sz="0" w:space="0" w:color="auto"/>
      </w:divBdr>
    </w:div>
    <w:div w:id="1335374083">
      <w:bodyDiv w:val="1"/>
      <w:marLeft w:val="0"/>
      <w:marRight w:val="0"/>
      <w:marTop w:val="0"/>
      <w:marBottom w:val="0"/>
      <w:divBdr>
        <w:top w:val="none" w:sz="0" w:space="0" w:color="auto"/>
        <w:left w:val="none" w:sz="0" w:space="0" w:color="auto"/>
        <w:bottom w:val="none" w:sz="0" w:space="0" w:color="auto"/>
        <w:right w:val="none" w:sz="0" w:space="0" w:color="auto"/>
      </w:divBdr>
    </w:div>
    <w:div w:id="1400637920">
      <w:bodyDiv w:val="1"/>
      <w:marLeft w:val="0"/>
      <w:marRight w:val="0"/>
      <w:marTop w:val="0"/>
      <w:marBottom w:val="0"/>
      <w:divBdr>
        <w:top w:val="none" w:sz="0" w:space="0" w:color="auto"/>
        <w:left w:val="none" w:sz="0" w:space="0" w:color="auto"/>
        <w:bottom w:val="none" w:sz="0" w:space="0" w:color="auto"/>
        <w:right w:val="none" w:sz="0" w:space="0" w:color="auto"/>
      </w:divBdr>
    </w:div>
    <w:div w:id="1425877062">
      <w:bodyDiv w:val="1"/>
      <w:marLeft w:val="0"/>
      <w:marRight w:val="0"/>
      <w:marTop w:val="0"/>
      <w:marBottom w:val="0"/>
      <w:divBdr>
        <w:top w:val="none" w:sz="0" w:space="0" w:color="auto"/>
        <w:left w:val="none" w:sz="0" w:space="0" w:color="auto"/>
        <w:bottom w:val="none" w:sz="0" w:space="0" w:color="auto"/>
        <w:right w:val="none" w:sz="0" w:space="0" w:color="auto"/>
      </w:divBdr>
    </w:div>
    <w:div w:id="1596287743">
      <w:bodyDiv w:val="1"/>
      <w:marLeft w:val="0"/>
      <w:marRight w:val="0"/>
      <w:marTop w:val="0"/>
      <w:marBottom w:val="0"/>
      <w:divBdr>
        <w:top w:val="none" w:sz="0" w:space="0" w:color="auto"/>
        <w:left w:val="none" w:sz="0" w:space="0" w:color="auto"/>
        <w:bottom w:val="none" w:sz="0" w:space="0" w:color="auto"/>
        <w:right w:val="none" w:sz="0" w:space="0" w:color="auto"/>
      </w:divBdr>
    </w:div>
    <w:div w:id="1658420309">
      <w:bodyDiv w:val="1"/>
      <w:marLeft w:val="0"/>
      <w:marRight w:val="0"/>
      <w:marTop w:val="0"/>
      <w:marBottom w:val="0"/>
      <w:divBdr>
        <w:top w:val="none" w:sz="0" w:space="0" w:color="auto"/>
        <w:left w:val="none" w:sz="0" w:space="0" w:color="auto"/>
        <w:bottom w:val="none" w:sz="0" w:space="0" w:color="auto"/>
        <w:right w:val="none" w:sz="0" w:space="0" w:color="auto"/>
      </w:divBdr>
      <w:divsChild>
        <w:div w:id="681054545">
          <w:marLeft w:val="0"/>
          <w:marRight w:val="0"/>
          <w:marTop w:val="0"/>
          <w:marBottom w:val="0"/>
          <w:divBdr>
            <w:top w:val="none" w:sz="0" w:space="0" w:color="auto"/>
            <w:left w:val="none" w:sz="0" w:space="0" w:color="auto"/>
            <w:bottom w:val="none" w:sz="0" w:space="0" w:color="auto"/>
            <w:right w:val="none" w:sz="0" w:space="0" w:color="auto"/>
          </w:divBdr>
        </w:div>
      </w:divsChild>
    </w:div>
    <w:div w:id="1668559496">
      <w:bodyDiv w:val="1"/>
      <w:marLeft w:val="0"/>
      <w:marRight w:val="0"/>
      <w:marTop w:val="0"/>
      <w:marBottom w:val="0"/>
      <w:divBdr>
        <w:top w:val="none" w:sz="0" w:space="0" w:color="auto"/>
        <w:left w:val="none" w:sz="0" w:space="0" w:color="auto"/>
        <w:bottom w:val="none" w:sz="0" w:space="0" w:color="auto"/>
        <w:right w:val="none" w:sz="0" w:space="0" w:color="auto"/>
      </w:divBdr>
    </w:div>
    <w:div w:id="208229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D5BE8785592B42A1EA5D69984EEAA4" ma:contentTypeVersion="5" ma:contentTypeDescription="Create a new document." ma:contentTypeScope="" ma:versionID="4750a1baadc3da74dae49d4b3b13bf69">
  <xsd:schema xmlns:xsd="http://www.w3.org/2001/XMLSchema" xmlns:xs="http://www.w3.org/2001/XMLSchema" xmlns:p="http://schemas.microsoft.com/office/2006/metadata/properties" xmlns:ns3="e7f2ddbc-a86c-45ba-a629-e615e71aeda3" targetNamespace="http://schemas.microsoft.com/office/2006/metadata/properties" ma:root="true" ma:fieldsID="f5dc218d59312fed2f96134ad0ad976f" ns3:_="">
    <xsd:import namespace="e7f2ddbc-a86c-45ba-a629-e615e71aed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2ddbc-a86c-45ba-a629-e615e71aed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F2E2C-C5F2-4692-BFAD-1F78273A343C}">
  <ds:schemaRefs>
    <ds:schemaRef ds:uri="http://schemas.microsoft.com/sharepoint/v3/contenttype/forms"/>
  </ds:schemaRefs>
</ds:datastoreItem>
</file>

<file path=customXml/itemProps2.xml><?xml version="1.0" encoding="utf-8"?>
<ds:datastoreItem xmlns:ds="http://schemas.openxmlformats.org/officeDocument/2006/customXml" ds:itemID="{3351468B-3650-4F5B-B38A-A8E06A2D1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2ddbc-a86c-45ba-a629-e615e71aed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BE329D-659B-45C0-988F-36B3DAAAC4B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e7f2ddbc-a86c-45ba-a629-e615e71aeda3"/>
    <ds:schemaRef ds:uri="http://www.w3.org/XML/1998/namespace"/>
    <ds:schemaRef ds:uri="http://purl.org/dc/dcmitype/"/>
  </ds:schemaRefs>
</ds:datastoreItem>
</file>

<file path=customXml/itemProps4.xml><?xml version="1.0" encoding="utf-8"?>
<ds:datastoreItem xmlns:ds="http://schemas.openxmlformats.org/officeDocument/2006/customXml" ds:itemID="{C3A9E967-4546-4097-9073-B16324A81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2629</Words>
  <Characters>14464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Götte</dc:creator>
  <cp:keywords/>
  <dc:description/>
  <cp:lastModifiedBy>Jonas Götte</cp:lastModifiedBy>
  <cp:revision>5</cp:revision>
  <dcterms:created xsi:type="dcterms:W3CDTF">2020-11-04T08:06:00Z</dcterms:created>
  <dcterms:modified xsi:type="dcterms:W3CDTF">2020-11-04T08:18:00Z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0x010100EED5BE8785592B42A1EA5D69984EEAA4</vt:lpwstr>
  </property>
</Properties>
</file>